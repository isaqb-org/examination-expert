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BF6E" w14:textId="0E93FDED" w:rsidR="00CE1F54" w:rsidRPr="00B85EB3" w:rsidRDefault="00004ABC" w:rsidP="00CE1F54">
      <w:pPr>
        <w:pStyle w:val="Titel"/>
        <w:rPr>
          <w:rFonts w:asciiTheme="minorHAnsi" w:hAnsiTheme="minorHAnsi" w:cstheme="minorHAnsi"/>
          <w:sz w:val="40"/>
          <w:szCs w:val="40"/>
        </w:rPr>
      </w:pPr>
      <w:r w:rsidRPr="00B85EB3">
        <w:rPr>
          <w:rFonts w:asciiTheme="minorHAnsi" w:hAnsiTheme="minorHAnsi" w:cstheme="minorHAnsi"/>
          <w:sz w:val="40"/>
          <w:szCs w:val="40"/>
        </w:rPr>
        <w:t>Blog Arti</w:t>
      </w:r>
      <w:r w:rsidR="00587B3D" w:rsidRPr="00B85EB3">
        <w:rPr>
          <w:rFonts w:asciiTheme="minorHAnsi" w:hAnsiTheme="minorHAnsi" w:cstheme="minorHAnsi"/>
          <w:sz w:val="40"/>
          <w:szCs w:val="40"/>
        </w:rPr>
        <w:t>cle</w:t>
      </w:r>
    </w:p>
    <w:p w14:paraId="71F12E31" w14:textId="77777777" w:rsidR="006309DA" w:rsidRPr="00B85EB3" w:rsidRDefault="006309DA" w:rsidP="00CE1F54">
      <w:pPr>
        <w:pStyle w:val="Titel"/>
        <w:rPr>
          <w:rFonts w:asciiTheme="minorHAnsi" w:hAnsiTheme="minorHAnsi" w:cstheme="minorHAnsi"/>
          <w:sz w:val="40"/>
          <w:szCs w:val="40"/>
        </w:rPr>
      </w:pPr>
    </w:p>
    <w:p w14:paraId="5E7CB0DB" w14:textId="77777777" w:rsidR="00CE1F54" w:rsidRPr="00B85EB3" w:rsidRDefault="00CE1F54" w:rsidP="00CE1F54">
      <w:pPr>
        <w:pStyle w:val="Untertitel"/>
        <w:rPr>
          <w:rFonts w:asciiTheme="minorHAnsi" w:hAnsiTheme="minorHAnsi" w:cstheme="minorHAnsi"/>
          <w:b/>
          <w:bCs/>
          <w:sz w:val="24"/>
          <w:szCs w:val="24"/>
          <w:lang w:val="en-US"/>
        </w:rPr>
      </w:pPr>
      <w:r w:rsidRPr="00B85EB3">
        <w:rPr>
          <w:rFonts w:asciiTheme="minorHAnsi" w:hAnsiTheme="minorHAnsi" w:cstheme="minorHAnsi"/>
          <w:b/>
          <w:bCs/>
          <w:sz w:val="24"/>
          <w:szCs w:val="24"/>
          <w:lang w:val="en-US"/>
        </w:rPr>
        <w:t>iSAQB CPSA Expert Level</w:t>
      </w:r>
    </w:p>
    <w:p w14:paraId="7099AFDA" w14:textId="637DC176" w:rsidR="00CE1F54" w:rsidRPr="00B85EB3" w:rsidRDefault="00CE1F54" w:rsidP="00CE1F54">
      <w:pPr>
        <w:pStyle w:val="Untertitel"/>
        <w:rPr>
          <w:rFonts w:asciiTheme="minorHAnsi" w:hAnsiTheme="minorHAnsi" w:cstheme="minorHAnsi"/>
          <w:b/>
          <w:bCs/>
          <w:sz w:val="24"/>
          <w:szCs w:val="24"/>
          <w:lang w:val="en-US"/>
        </w:rPr>
      </w:pPr>
      <w:r w:rsidRPr="00B85EB3">
        <w:rPr>
          <w:rFonts w:asciiTheme="minorHAnsi" w:hAnsiTheme="minorHAnsi" w:cstheme="minorHAnsi"/>
          <w:b/>
          <w:bCs/>
          <w:sz w:val="24"/>
          <w:szCs w:val="24"/>
          <w:lang w:val="en-US"/>
        </w:rPr>
        <w:t>Version 202</w:t>
      </w:r>
      <w:r w:rsidR="004A0C13" w:rsidRPr="00B85EB3">
        <w:rPr>
          <w:rFonts w:asciiTheme="minorHAnsi" w:hAnsiTheme="minorHAnsi" w:cstheme="minorHAnsi"/>
          <w:b/>
          <w:bCs/>
          <w:sz w:val="24"/>
          <w:szCs w:val="24"/>
          <w:lang w:val="en-US"/>
        </w:rPr>
        <w:t>3</w:t>
      </w:r>
      <w:r w:rsidRPr="00B85EB3">
        <w:rPr>
          <w:rFonts w:asciiTheme="minorHAnsi" w:hAnsiTheme="minorHAnsi" w:cstheme="minorHAnsi"/>
          <w:b/>
          <w:bCs/>
          <w:sz w:val="24"/>
          <w:szCs w:val="24"/>
          <w:lang w:val="en-US"/>
        </w:rPr>
        <w:t>-</w:t>
      </w:r>
      <w:r w:rsidR="004A0C13" w:rsidRPr="00B85EB3">
        <w:rPr>
          <w:rFonts w:asciiTheme="minorHAnsi" w:hAnsiTheme="minorHAnsi" w:cstheme="minorHAnsi"/>
          <w:b/>
          <w:bCs/>
          <w:sz w:val="24"/>
          <w:szCs w:val="24"/>
          <w:lang w:val="en-US"/>
        </w:rPr>
        <w:t>10</w:t>
      </w:r>
      <w:r w:rsidRPr="00B85EB3">
        <w:rPr>
          <w:rFonts w:asciiTheme="minorHAnsi" w:hAnsiTheme="minorHAnsi" w:cstheme="minorHAnsi"/>
          <w:b/>
          <w:bCs/>
          <w:sz w:val="24"/>
          <w:szCs w:val="24"/>
          <w:lang w:val="en-US"/>
        </w:rPr>
        <w:t>-</w:t>
      </w:r>
      <w:r w:rsidR="004A0C13" w:rsidRPr="00B85EB3">
        <w:rPr>
          <w:rFonts w:asciiTheme="minorHAnsi" w:hAnsiTheme="minorHAnsi" w:cstheme="minorHAnsi"/>
          <w:b/>
          <w:bCs/>
          <w:sz w:val="24"/>
          <w:szCs w:val="24"/>
          <w:lang w:val="en-US"/>
        </w:rPr>
        <w:t>08</w:t>
      </w:r>
    </w:p>
    <w:p w14:paraId="6CA1A691" w14:textId="1352AE6F" w:rsidR="00004ABC" w:rsidRPr="00B85EB3" w:rsidRDefault="00587B3D" w:rsidP="00004ABC">
      <w:pPr>
        <w:rPr>
          <w:lang w:eastAsia="de-DE"/>
        </w:rPr>
      </w:pPr>
      <w:r w:rsidRPr="00B85EB3">
        <w:rPr>
          <w:lang w:eastAsia="de-DE"/>
        </w:rPr>
        <w:t xml:space="preserve">With this blog post, we are </w:t>
      </w:r>
      <w:r w:rsidR="00B97FA5" w:rsidRPr="00B85EB3">
        <w:rPr>
          <w:lang w:eastAsia="de-DE"/>
        </w:rPr>
        <w:t>opening</w:t>
      </w:r>
      <w:r w:rsidRPr="00B85EB3">
        <w:rPr>
          <w:lang w:eastAsia="de-DE"/>
        </w:rPr>
        <w:t xml:space="preserve"> the opportunity for you to apply for the CPSA-E. At the moment our website is still under construction. Until then, the application and all information about it will be sent by e-mail, in the blog or in the newsletter.</w:t>
      </w:r>
    </w:p>
    <w:p w14:paraId="2027AD20" w14:textId="612925D3" w:rsidR="00E32778" w:rsidRPr="00B85EB3" w:rsidRDefault="00587B3D" w:rsidP="00E32778">
      <w:pPr>
        <w:pStyle w:val="berschrift1"/>
        <w:rPr>
          <w:rFonts w:ascii="Times New Roman" w:hAnsi="Times New Roman"/>
          <w:kern w:val="36"/>
          <w:sz w:val="48"/>
          <w:lang w:val="en-US" w:eastAsia="ja-JP"/>
        </w:rPr>
      </w:pPr>
      <w:bookmarkStart w:id="0" w:name="_Toc147664208"/>
      <w:r w:rsidRPr="00B85EB3">
        <w:rPr>
          <w:lang w:val="en-US"/>
        </w:rPr>
        <w:t>The</w:t>
      </w:r>
      <w:r w:rsidR="00E32778" w:rsidRPr="00B85EB3">
        <w:rPr>
          <w:lang w:val="en-US"/>
        </w:rPr>
        <w:t xml:space="preserve"> CPSA</w:t>
      </w:r>
      <w:r w:rsidR="00E32778" w:rsidRPr="00B85EB3">
        <w:rPr>
          <w:rStyle w:val="regtr"/>
          <w:lang w:val="en-US"/>
        </w:rPr>
        <w:t>®</w:t>
      </w:r>
      <w:r w:rsidR="00E32778" w:rsidRPr="00B85EB3">
        <w:rPr>
          <w:lang w:val="en-US"/>
        </w:rPr>
        <w:t>-Expert Level</w:t>
      </w:r>
      <w:bookmarkEnd w:id="0"/>
    </w:p>
    <w:p w14:paraId="6CAC132A" w14:textId="1FB5DB9E" w:rsidR="00E32778" w:rsidRPr="00B85EB3" w:rsidRDefault="00587B3D" w:rsidP="00E32778">
      <w:r w:rsidRPr="00B85EB3">
        <w:t xml:space="preserve">The CPSA Expert Level is the highest certification level in the CPSA program of the iSAQB. In the Expert Level, you bring together your experience from the Foundation Level and Advanced Level trainings as well as from your many years of project work and supplement it with additional expert knowledge, research, and exchange. Together with other candidates, you will develop a joint result on a selected topic related to architecture in a thematic working group. Through publications at conferences or in </w:t>
      </w:r>
      <w:r w:rsidR="0032508B">
        <w:t>professional j</w:t>
      </w:r>
      <w:r w:rsidRPr="00B85EB3">
        <w:t>ournals, you will also actively contribute to spreading expert knowledge and improving software quality in other projects. A topic moderator is available to advise you throughout the entire process. Two independent auditors approve the results at the end of the process.</w:t>
      </w:r>
    </w:p>
    <w:p w14:paraId="78190FAC" w14:textId="3A21D5A5" w:rsidR="00CE1F54" w:rsidRPr="00B85EB3" w:rsidRDefault="00587B3D" w:rsidP="004A0C13">
      <w:pPr>
        <w:pStyle w:val="berschrift1"/>
        <w:rPr>
          <w:lang w:val="en-US"/>
        </w:rPr>
      </w:pPr>
      <w:r w:rsidRPr="00B85EB3">
        <w:rPr>
          <w:lang w:val="en-US"/>
        </w:rPr>
        <w:t>Audit objectives</w:t>
      </w:r>
    </w:p>
    <w:p w14:paraId="2047C13D" w14:textId="7B6EB658" w:rsidR="008C722F" w:rsidRPr="00C23080" w:rsidRDefault="00587B3D" w:rsidP="005C1DB8">
      <w:pPr>
        <w:numPr>
          <w:ilvl w:val="0"/>
          <w:numId w:val="37"/>
        </w:numPr>
        <w:spacing w:before="100" w:beforeAutospacing="1" w:after="100" w:afterAutospacing="1" w:line="240" w:lineRule="auto"/>
        <w:jc w:val="left"/>
        <w:rPr>
          <w:rFonts w:eastAsia="Times New Roman"/>
          <w:kern w:val="0"/>
          <w:szCs w:val="21"/>
          <w:lang w:eastAsia="ja-JP"/>
          <w:rPrChange w:id="1"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2" w:author="Hermann Woock" w:date="2023-10-08T15:59:00Z">
            <w:rPr>
              <w:rFonts w:ascii="Times New Roman" w:eastAsia="Times New Roman" w:hAnsi="Times New Roman" w:cs="Times New Roman"/>
              <w:kern w:val="0"/>
              <w:sz w:val="24"/>
              <w:szCs w:val="24"/>
              <w:lang w:eastAsia="ja-JP"/>
            </w:rPr>
          </w:rPrChange>
        </w:rPr>
        <w:t>You show that you are an expert in a specialist area of software architecture</w:t>
      </w:r>
      <w:r w:rsidR="008C722F" w:rsidRPr="00C23080">
        <w:rPr>
          <w:rFonts w:eastAsia="Times New Roman"/>
          <w:kern w:val="0"/>
          <w:szCs w:val="21"/>
          <w:lang w:eastAsia="ja-JP"/>
          <w:rPrChange w:id="3" w:author="Hermann Woock" w:date="2023-10-08T15:59:00Z">
            <w:rPr>
              <w:rFonts w:ascii="Times New Roman" w:eastAsia="Times New Roman" w:hAnsi="Times New Roman" w:cs="Times New Roman"/>
              <w:kern w:val="0"/>
              <w:sz w:val="24"/>
              <w:szCs w:val="24"/>
              <w:lang w:eastAsia="ja-JP"/>
            </w:rPr>
          </w:rPrChange>
        </w:rPr>
        <w:t>.</w:t>
      </w:r>
    </w:p>
    <w:p w14:paraId="7BCD0B30" w14:textId="0E9D4F5B" w:rsidR="008C722F" w:rsidRPr="00C23080" w:rsidRDefault="00587B3D" w:rsidP="005C1DB8">
      <w:pPr>
        <w:numPr>
          <w:ilvl w:val="0"/>
          <w:numId w:val="37"/>
        </w:numPr>
        <w:spacing w:before="100" w:beforeAutospacing="1" w:after="100" w:afterAutospacing="1" w:line="240" w:lineRule="auto"/>
        <w:jc w:val="left"/>
        <w:rPr>
          <w:rFonts w:eastAsia="Times New Roman"/>
          <w:kern w:val="0"/>
          <w:szCs w:val="21"/>
          <w:lang w:eastAsia="ja-JP"/>
          <w:rPrChange w:id="4"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5" w:author="Hermann Woock" w:date="2023-10-08T15:59:00Z">
            <w:rPr>
              <w:rFonts w:ascii="Times New Roman" w:eastAsia="Times New Roman" w:hAnsi="Times New Roman" w:cs="Times New Roman"/>
              <w:kern w:val="0"/>
              <w:sz w:val="24"/>
              <w:szCs w:val="24"/>
              <w:lang w:eastAsia="ja-JP"/>
            </w:rPr>
          </w:rPrChange>
        </w:rPr>
        <w:t>You develop new knowledge with other experts and process the experience from your projects</w:t>
      </w:r>
      <w:r w:rsidR="008C722F" w:rsidRPr="00C23080">
        <w:rPr>
          <w:rFonts w:eastAsia="Times New Roman"/>
          <w:kern w:val="0"/>
          <w:szCs w:val="21"/>
          <w:lang w:eastAsia="ja-JP"/>
          <w:rPrChange w:id="6" w:author="Hermann Woock" w:date="2023-10-08T15:59:00Z">
            <w:rPr>
              <w:rFonts w:ascii="Times New Roman" w:eastAsia="Times New Roman" w:hAnsi="Times New Roman" w:cs="Times New Roman"/>
              <w:kern w:val="0"/>
              <w:sz w:val="24"/>
              <w:szCs w:val="24"/>
              <w:lang w:eastAsia="ja-JP"/>
            </w:rPr>
          </w:rPrChange>
        </w:rPr>
        <w:t>.</w:t>
      </w:r>
    </w:p>
    <w:p w14:paraId="04331BF7" w14:textId="6389CE42" w:rsidR="008C722F" w:rsidRPr="00C23080" w:rsidRDefault="00587B3D" w:rsidP="005C1DB8">
      <w:pPr>
        <w:numPr>
          <w:ilvl w:val="0"/>
          <w:numId w:val="37"/>
        </w:numPr>
        <w:spacing w:before="100" w:beforeAutospacing="1" w:after="100" w:afterAutospacing="1" w:line="240" w:lineRule="auto"/>
        <w:jc w:val="left"/>
        <w:rPr>
          <w:rFonts w:eastAsia="Times New Roman"/>
          <w:kern w:val="0"/>
          <w:szCs w:val="21"/>
          <w:lang w:eastAsia="ja-JP"/>
          <w:rPrChange w:id="7"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8" w:author="Hermann Woock" w:date="2023-10-08T15:59:00Z">
            <w:rPr>
              <w:rFonts w:ascii="Times New Roman" w:eastAsia="Times New Roman" w:hAnsi="Times New Roman" w:cs="Times New Roman"/>
              <w:kern w:val="0"/>
              <w:sz w:val="24"/>
              <w:szCs w:val="24"/>
              <w:lang w:eastAsia="ja-JP"/>
            </w:rPr>
          </w:rPrChange>
        </w:rPr>
        <w:t>You show the ability to work in a team</w:t>
      </w:r>
      <w:r w:rsidR="008C722F" w:rsidRPr="00C23080">
        <w:rPr>
          <w:rFonts w:eastAsia="Times New Roman"/>
          <w:kern w:val="0"/>
          <w:szCs w:val="21"/>
          <w:lang w:eastAsia="ja-JP"/>
          <w:rPrChange w:id="9" w:author="Hermann Woock" w:date="2023-10-08T15:59:00Z">
            <w:rPr>
              <w:rFonts w:ascii="Times New Roman" w:eastAsia="Times New Roman" w:hAnsi="Times New Roman" w:cs="Times New Roman"/>
              <w:kern w:val="0"/>
              <w:sz w:val="24"/>
              <w:szCs w:val="24"/>
              <w:lang w:eastAsia="ja-JP"/>
            </w:rPr>
          </w:rPrChange>
        </w:rPr>
        <w:t>.</w:t>
      </w:r>
    </w:p>
    <w:p w14:paraId="37C47905" w14:textId="68AD9CC9" w:rsidR="008C722F" w:rsidRPr="00C23080" w:rsidRDefault="00587B3D" w:rsidP="005C1DB8">
      <w:pPr>
        <w:numPr>
          <w:ilvl w:val="0"/>
          <w:numId w:val="37"/>
        </w:numPr>
        <w:spacing w:before="100" w:beforeAutospacing="1" w:after="100" w:afterAutospacing="1" w:line="240" w:lineRule="auto"/>
        <w:jc w:val="left"/>
        <w:rPr>
          <w:rFonts w:eastAsia="Times New Roman"/>
          <w:kern w:val="0"/>
          <w:szCs w:val="21"/>
          <w:lang w:eastAsia="ja-JP"/>
          <w:rPrChange w:id="10"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11" w:author="Hermann Woock" w:date="2023-10-08T15:59:00Z">
            <w:rPr>
              <w:rFonts w:ascii="Times New Roman" w:eastAsia="Times New Roman" w:hAnsi="Times New Roman" w:cs="Times New Roman"/>
              <w:kern w:val="0"/>
              <w:sz w:val="24"/>
              <w:szCs w:val="24"/>
              <w:lang w:eastAsia="ja-JP"/>
            </w:rPr>
          </w:rPrChange>
        </w:rPr>
        <w:t>You exchange ideas with other experts and thus build up a network for your professional future</w:t>
      </w:r>
      <w:r w:rsidR="008C722F" w:rsidRPr="00C23080">
        <w:rPr>
          <w:rFonts w:eastAsia="Times New Roman"/>
          <w:kern w:val="0"/>
          <w:szCs w:val="21"/>
          <w:lang w:eastAsia="ja-JP"/>
          <w:rPrChange w:id="12" w:author="Hermann Woock" w:date="2023-10-08T15:59:00Z">
            <w:rPr>
              <w:rFonts w:ascii="Times New Roman" w:eastAsia="Times New Roman" w:hAnsi="Times New Roman" w:cs="Times New Roman"/>
              <w:kern w:val="0"/>
              <w:sz w:val="24"/>
              <w:szCs w:val="24"/>
              <w:lang w:eastAsia="ja-JP"/>
            </w:rPr>
          </w:rPrChange>
        </w:rPr>
        <w:t>.</w:t>
      </w:r>
    </w:p>
    <w:p w14:paraId="076387B1" w14:textId="30BD99EF" w:rsidR="008C722F" w:rsidRPr="00C23080" w:rsidRDefault="006F5540" w:rsidP="005C1DB8">
      <w:pPr>
        <w:numPr>
          <w:ilvl w:val="0"/>
          <w:numId w:val="37"/>
        </w:numPr>
        <w:spacing w:before="100" w:beforeAutospacing="1" w:after="100" w:afterAutospacing="1" w:line="240" w:lineRule="auto"/>
        <w:jc w:val="left"/>
        <w:rPr>
          <w:rFonts w:eastAsia="Times New Roman"/>
          <w:kern w:val="0"/>
          <w:szCs w:val="21"/>
          <w:lang w:eastAsia="ja-JP"/>
          <w:rPrChange w:id="13"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14" w:author="Hermann Woock" w:date="2023-10-08T15:59:00Z">
            <w:rPr>
              <w:rFonts w:ascii="Times New Roman" w:eastAsia="Times New Roman" w:hAnsi="Times New Roman" w:cs="Times New Roman"/>
              <w:kern w:val="0"/>
              <w:sz w:val="24"/>
              <w:szCs w:val="24"/>
              <w:lang w:eastAsia="ja-JP"/>
            </w:rPr>
          </w:rPrChange>
        </w:rPr>
        <w:t xml:space="preserve">You </w:t>
      </w:r>
      <w:r w:rsidR="00587B3D" w:rsidRPr="00C23080">
        <w:rPr>
          <w:rFonts w:eastAsia="Times New Roman"/>
          <w:kern w:val="0"/>
          <w:szCs w:val="21"/>
          <w:lang w:eastAsia="ja-JP"/>
          <w:rPrChange w:id="15" w:author="Hermann Woock" w:date="2023-10-08T15:59:00Z">
            <w:rPr>
              <w:rFonts w:ascii="Times New Roman" w:eastAsia="Times New Roman" w:hAnsi="Times New Roman" w:cs="Times New Roman"/>
              <w:kern w:val="0"/>
              <w:sz w:val="24"/>
              <w:szCs w:val="24"/>
              <w:lang w:eastAsia="ja-JP"/>
            </w:rPr>
          </w:rPrChange>
        </w:rPr>
        <w:t>present the results at conferences or publish them in professional journals.</w:t>
      </w:r>
    </w:p>
    <w:p w14:paraId="105940BC" w14:textId="0DB9F145" w:rsidR="008C722F" w:rsidRPr="00C23080" w:rsidRDefault="006F5540" w:rsidP="005C1DB8">
      <w:pPr>
        <w:numPr>
          <w:ilvl w:val="0"/>
          <w:numId w:val="37"/>
        </w:numPr>
        <w:spacing w:before="100" w:beforeAutospacing="1" w:after="100" w:afterAutospacing="1" w:line="240" w:lineRule="auto"/>
        <w:jc w:val="left"/>
        <w:rPr>
          <w:rFonts w:eastAsia="Times New Roman"/>
          <w:kern w:val="0"/>
          <w:szCs w:val="21"/>
          <w:lang w:eastAsia="ja-JP"/>
          <w:rPrChange w:id="16"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17" w:author="Hermann Woock" w:date="2023-10-08T15:59:00Z">
            <w:rPr>
              <w:rFonts w:ascii="Times New Roman" w:eastAsia="Times New Roman" w:hAnsi="Times New Roman" w:cs="Times New Roman"/>
              <w:kern w:val="0"/>
              <w:sz w:val="24"/>
              <w:szCs w:val="24"/>
              <w:lang w:eastAsia="ja-JP"/>
            </w:rPr>
          </w:rPrChange>
        </w:rPr>
        <w:t xml:space="preserve">You </w:t>
      </w:r>
      <w:r w:rsidR="00587B3D" w:rsidRPr="00C23080">
        <w:rPr>
          <w:rFonts w:eastAsia="Times New Roman"/>
          <w:kern w:val="0"/>
          <w:szCs w:val="21"/>
          <w:lang w:eastAsia="ja-JP"/>
          <w:rPrChange w:id="18" w:author="Hermann Woock" w:date="2023-10-08T15:59:00Z">
            <w:rPr>
              <w:rFonts w:ascii="Times New Roman" w:eastAsia="Times New Roman" w:hAnsi="Times New Roman" w:cs="Times New Roman"/>
              <w:kern w:val="0"/>
              <w:sz w:val="24"/>
              <w:szCs w:val="24"/>
              <w:lang w:eastAsia="ja-JP"/>
            </w:rPr>
          </w:rPrChange>
        </w:rPr>
        <w:t>make their experience available as expert a broad public</w:t>
      </w:r>
      <w:r w:rsidR="008C722F" w:rsidRPr="00C23080">
        <w:rPr>
          <w:rFonts w:eastAsia="Times New Roman"/>
          <w:kern w:val="0"/>
          <w:szCs w:val="21"/>
          <w:lang w:eastAsia="ja-JP"/>
          <w:rPrChange w:id="19" w:author="Hermann Woock" w:date="2023-10-08T15:59:00Z">
            <w:rPr>
              <w:rFonts w:ascii="Times New Roman" w:eastAsia="Times New Roman" w:hAnsi="Times New Roman" w:cs="Times New Roman"/>
              <w:kern w:val="0"/>
              <w:sz w:val="24"/>
              <w:szCs w:val="24"/>
              <w:lang w:eastAsia="ja-JP"/>
            </w:rPr>
          </w:rPrChange>
        </w:rPr>
        <w:t>.</w:t>
      </w:r>
    </w:p>
    <w:p w14:paraId="2120CD16" w14:textId="2B805EFD" w:rsidR="00E32778" w:rsidRPr="00B85EB3" w:rsidRDefault="00587B3D" w:rsidP="00E32778">
      <w:pPr>
        <w:pStyle w:val="berschrift1"/>
        <w:rPr>
          <w:lang w:val="en-US"/>
        </w:rPr>
      </w:pPr>
      <w:r w:rsidRPr="00B85EB3">
        <w:rPr>
          <w:lang w:val="en-US"/>
        </w:rPr>
        <w:t>Prerequisites</w:t>
      </w:r>
    </w:p>
    <w:p w14:paraId="5F39E9E6" w14:textId="78ED857E" w:rsidR="00E32778" w:rsidRPr="00C23080" w:rsidRDefault="00587B3D" w:rsidP="005C1DB8">
      <w:pPr>
        <w:numPr>
          <w:ilvl w:val="0"/>
          <w:numId w:val="38"/>
        </w:numPr>
        <w:spacing w:before="100" w:beforeAutospacing="1" w:after="100" w:afterAutospacing="1" w:line="240" w:lineRule="auto"/>
        <w:jc w:val="left"/>
        <w:rPr>
          <w:rFonts w:eastAsia="Times New Roman"/>
          <w:kern w:val="0"/>
          <w:szCs w:val="21"/>
          <w:lang w:eastAsia="ja-JP"/>
          <w:rPrChange w:id="20"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21" w:author="Hermann Woock" w:date="2023-10-08T15:59:00Z">
            <w:rPr>
              <w:rFonts w:ascii="Times New Roman" w:eastAsia="Times New Roman" w:hAnsi="Times New Roman" w:cs="Times New Roman"/>
              <w:kern w:val="0"/>
              <w:sz w:val="24"/>
              <w:szCs w:val="24"/>
              <w:lang w:eastAsia="ja-JP"/>
            </w:rPr>
          </w:rPrChange>
        </w:rPr>
        <w:t>You must have successfully completed the CPSA Advanced Level</w:t>
      </w:r>
      <w:r w:rsidR="00E32778" w:rsidRPr="00C23080">
        <w:rPr>
          <w:rFonts w:eastAsia="Times New Roman"/>
          <w:kern w:val="0"/>
          <w:szCs w:val="21"/>
          <w:lang w:eastAsia="ja-JP"/>
          <w:rPrChange w:id="22" w:author="Hermann Woock" w:date="2023-10-08T15:59:00Z">
            <w:rPr>
              <w:rFonts w:ascii="Times New Roman" w:eastAsia="Times New Roman" w:hAnsi="Times New Roman" w:cs="Times New Roman"/>
              <w:kern w:val="0"/>
              <w:sz w:val="24"/>
              <w:szCs w:val="24"/>
              <w:lang w:eastAsia="ja-JP"/>
            </w:rPr>
          </w:rPrChange>
        </w:rPr>
        <w:t>.</w:t>
      </w:r>
    </w:p>
    <w:p w14:paraId="4BCF0AEC" w14:textId="00C3DC47" w:rsidR="00E32778" w:rsidRPr="00C23080" w:rsidRDefault="00587B3D" w:rsidP="005C1DB8">
      <w:pPr>
        <w:numPr>
          <w:ilvl w:val="0"/>
          <w:numId w:val="38"/>
        </w:numPr>
        <w:spacing w:before="100" w:beforeAutospacing="1" w:after="100" w:afterAutospacing="1" w:line="240" w:lineRule="auto"/>
        <w:jc w:val="left"/>
        <w:rPr>
          <w:rFonts w:eastAsia="Times New Roman"/>
          <w:kern w:val="0"/>
          <w:szCs w:val="21"/>
          <w:lang w:eastAsia="ja-JP"/>
          <w:rPrChange w:id="23"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24" w:author="Hermann Woock" w:date="2023-10-08T15:59:00Z">
            <w:rPr>
              <w:rFonts w:ascii="Times New Roman" w:eastAsia="Times New Roman" w:hAnsi="Times New Roman" w:cs="Times New Roman"/>
              <w:kern w:val="0"/>
              <w:sz w:val="24"/>
              <w:szCs w:val="24"/>
              <w:lang w:eastAsia="ja-JP"/>
            </w:rPr>
          </w:rPrChange>
        </w:rPr>
        <w:t xml:space="preserve">You have </w:t>
      </w:r>
      <w:commentRangeStart w:id="25"/>
      <w:r w:rsidRPr="00C23080">
        <w:rPr>
          <w:rFonts w:eastAsia="Times New Roman"/>
          <w:kern w:val="0"/>
          <w:szCs w:val="21"/>
          <w:lang w:eastAsia="ja-JP"/>
          <w:rPrChange w:id="26" w:author="Hermann Woock" w:date="2023-10-08T15:59:00Z">
            <w:rPr>
              <w:rFonts w:ascii="Times New Roman" w:eastAsia="Times New Roman" w:hAnsi="Times New Roman" w:cs="Times New Roman"/>
              <w:kern w:val="0"/>
              <w:sz w:val="24"/>
              <w:szCs w:val="24"/>
              <w:lang w:eastAsia="ja-JP"/>
            </w:rPr>
          </w:rPrChange>
        </w:rPr>
        <w:t xml:space="preserve">many years </w:t>
      </w:r>
      <w:commentRangeEnd w:id="25"/>
      <w:r w:rsidR="006F5540" w:rsidRPr="00C23080">
        <w:rPr>
          <w:rStyle w:val="Kommentarzeichen"/>
          <w:kern w:val="0"/>
          <w:sz w:val="21"/>
          <w:szCs w:val="21"/>
          <w:lang w:val="de-DE" w:eastAsia="de-DE"/>
          <w:rPrChange w:id="27" w:author="Hermann Woock" w:date="2023-10-08T15:59:00Z">
            <w:rPr>
              <w:rStyle w:val="Kommentarzeichen"/>
              <w:rFonts w:ascii="StoneSans" w:hAnsi="StoneSans" w:cs="Times New Roman"/>
              <w:kern w:val="0"/>
              <w:lang w:val="de-DE" w:eastAsia="de-DE"/>
            </w:rPr>
          </w:rPrChange>
        </w:rPr>
        <w:commentReference w:id="25"/>
      </w:r>
      <w:r w:rsidRPr="00C23080">
        <w:rPr>
          <w:rFonts w:eastAsia="Times New Roman"/>
          <w:kern w:val="0"/>
          <w:szCs w:val="21"/>
          <w:lang w:eastAsia="ja-JP"/>
          <w:rPrChange w:id="28" w:author="Hermann Woock" w:date="2023-10-08T15:59:00Z">
            <w:rPr>
              <w:rFonts w:ascii="Times New Roman" w:eastAsia="Times New Roman" w:hAnsi="Times New Roman" w:cs="Times New Roman"/>
              <w:kern w:val="0"/>
              <w:sz w:val="24"/>
              <w:szCs w:val="24"/>
              <w:lang w:eastAsia="ja-JP"/>
            </w:rPr>
          </w:rPrChange>
        </w:rPr>
        <w:t>of project experience and in-depth knowledge in the area of your chosen software architecture topic, which you would like to work on with a topic working group</w:t>
      </w:r>
      <w:r w:rsidR="00E32778" w:rsidRPr="00C23080">
        <w:rPr>
          <w:rFonts w:eastAsia="Times New Roman"/>
          <w:kern w:val="0"/>
          <w:szCs w:val="21"/>
          <w:lang w:eastAsia="ja-JP"/>
          <w:rPrChange w:id="29" w:author="Hermann Woock" w:date="2023-10-08T15:59:00Z">
            <w:rPr>
              <w:rFonts w:ascii="Times New Roman" w:eastAsia="Times New Roman" w:hAnsi="Times New Roman" w:cs="Times New Roman"/>
              <w:kern w:val="0"/>
              <w:sz w:val="24"/>
              <w:szCs w:val="24"/>
              <w:lang w:eastAsia="ja-JP"/>
            </w:rPr>
          </w:rPrChange>
        </w:rPr>
        <w:t>.</w:t>
      </w:r>
    </w:p>
    <w:p w14:paraId="7BFFCA68" w14:textId="77777777" w:rsidR="00A5047F" w:rsidRPr="00B85EB3" w:rsidRDefault="00A5047F">
      <w:pPr>
        <w:spacing w:line="240" w:lineRule="auto"/>
        <w:jc w:val="left"/>
        <w:rPr>
          <w:rFonts w:cs="Times New Roman"/>
          <w:b/>
          <w:color w:val="0070C0"/>
          <w:kern w:val="0"/>
          <w:sz w:val="22"/>
          <w:lang w:eastAsia="de-DE"/>
        </w:rPr>
      </w:pPr>
      <w:r w:rsidRPr="00B85EB3">
        <w:br w:type="page"/>
      </w:r>
    </w:p>
    <w:p w14:paraId="0616719D" w14:textId="6F4CFD6D" w:rsidR="005C1DB8" w:rsidRPr="00B85EB3" w:rsidRDefault="005C1DB8" w:rsidP="005C1DB8">
      <w:pPr>
        <w:pStyle w:val="berschrift1"/>
        <w:rPr>
          <w:lang w:val="en-US"/>
        </w:rPr>
      </w:pPr>
      <w:bookmarkStart w:id="30" w:name="_Toc147664211"/>
      <w:r w:rsidRPr="00B85EB3">
        <w:rPr>
          <w:lang w:val="en-US"/>
        </w:rPr>
        <w:lastRenderedPageBreak/>
        <w:t>Die CPSA-E-</w:t>
      </w:r>
      <w:r w:rsidR="00CB5A69" w:rsidRPr="00B85EB3">
        <w:rPr>
          <w:lang w:val="en-US"/>
        </w:rPr>
        <w:t>Certification</w:t>
      </w:r>
      <w:r w:rsidRPr="00B85EB3">
        <w:rPr>
          <w:lang w:val="en-US"/>
        </w:rPr>
        <w:t xml:space="preserve"> in 7 </w:t>
      </w:r>
      <w:bookmarkEnd w:id="30"/>
      <w:r w:rsidR="00CB5A69" w:rsidRPr="00B85EB3">
        <w:rPr>
          <w:lang w:val="en-US"/>
        </w:rPr>
        <w:t>Steps</w:t>
      </w:r>
    </w:p>
    <w:p w14:paraId="27F0792F" w14:textId="77777777" w:rsidR="00341207" w:rsidRPr="00B85EB3" w:rsidRDefault="00341207" w:rsidP="00341207">
      <w:pPr>
        <w:rPr>
          <w:lang w:eastAsia="de-DE"/>
        </w:rPr>
      </w:pPr>
    </w:p>
    <w:p w14:paraId="209EBEF7" w14:textId="39387369" w:rsidR="00050866" w:rsidRPr="00B85EB3" w:rsidRDefault="00A5047F" w:rsidP="005C1DB8">
      <w:r w:rsidRPr="00B85EB3">
        <w:rPr>
          <w:noProof/>
          <w:lang w:eastAsia="de-DE"/>
        </w:rPr>
        <w:drawing>
          <wp:anchor distT="0" distB="0" distL="114300" distR="114300" simplePos="0" relativeHeight="251660288" behindDoc="0" locked="0" layoutInCell="1" allowOverlap="1" wp14:anchorId="7A89F24C" wp14:editId="45B066CD">
            <wp:simplePos x="0" y="0"/>
            <wp:positionH relativeFrom="margin">
              <wp:align>left</wp:align>
            </wp:positionH>
            <wp:positionV relativeFrom="paragraph">
              <wp:posOffset>-133152</wp:posOffset>
            </wp:positionV>
            <wp:extent cx="1085850" cy="933450"/>
            <wp:effectExtent l="0" t="0" r="0" b="0"/>
            <wp:wrapSquare wrapText="bothSides"/>
            <wp:docPr id="569142549" name="Grafik 4"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2549" name="Grafik 4" descr="Ein Bild, das Clipar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1085850" cy="933450"/>
                    </a:xfrm>
                    <a:prstGeom prst="rect">
                      <a:avLst/>
                    </a:prstGeom>
                  </pic:spPr>
                </pic:pic>
              </a:graphicData>
            </a:graphic>
          </wp:anchor>
        </w:drawing>
      </w:r>
    </w:p>
    <w:p w14:paraId="33B28728" w14:textId="07F4FB69" w:rsidR="005C1DB8" w:rsidRPr="00B85EB3" w:rsidRDefault="00CB5A69" w:rsidP="005C1DB8">
      <w:r w:rsidRPr="00B85EB3">
        <w:t>As an Expert Level applicant, you want to earn the iSAQB Expert Level (CPSA-E) certification. Let's go</w:t>
      </w:r>
      <w:r w:rsidR="005C1DB8" w:rsidRPr="00B85EB3">
        <w:t>!</w:t>
      </w:r>
    </w:p>
    <w:p w14:paraId="0812EFDB" w14:textId="77777777" w:rsidR="004F2C82" w:rsidRPr="00B85EB3" w:rsidRDefault="004F2C82" w:rsidP="00050866">
      <w:pPr>
        <w:pStyle w:val="berschrift3"/>
        <w:rPr>
          <w:lang w:val="en-US"/>
        </w:rPr>
      </w:pPr>
    </w:p>
    <w:p w14:paraId="55F8F807" w14:textId="77777777" w:rsidR="00341207" w:rsidRPr="00B85EB3" w:rsidRDefault="00341207" w:rsidP="00050866">
      <w:pPr>
        <w:pStyle w:val="berschrift3"/>
        <w:rPr>
          <w:lang w:val="en-US"/>
        </w:rPr>
      </w:pPr>
    </w:p>
    <w:p w14:paraId="6883D7FC" w14:textId="480260DA" w:rsidR="005C1DB8" w:rsidRPr="00B85EB3" w:rsidRDefault="005C1DB8" w:rsidP="00050866">
      <w:pPr>
        <w:pStyle w:val="berschrift3"/>
        <w:rPr>
          <w:lang w:val="en-US"/>
        </w:rPr>
      </w:pPr>
      <w:bookmarkStart w:id="31" w:name="_Toc147664212"/>
      <w:r w:rsidRPr="00B85EB3">
        <w:rPr>
          <w:lang w:val="en-US"/>
        </w:rPr>
        <w:t xml:space="preserve">1. </w:t>
      </w:r>
      <w:bookmarkEnd w:id="31"/>
      <w:r w:rsidR="00CB5A69" w:rsidRPr="00B85EB3">
        <w:rPr>
          <w:lang w:val="en-US"/>
        </w:rPr>
        <w:t>Select topic</w:t>
      </w:r>
    </w:p>
    <w:p w14:paraId="2501BF95" w14:textId="2E7CB618" w:rsidR="005C1DB8" w:rsidRPr="00B85EB3" w:rsidRDefault="00162BDA" w:rsidP="005C1DB8">
      <w:pPr>
        <w:spacing w:before="100" w:beforeAutospacing="1" w:after="100" w:afterAutospacing="1" w:line="240" w:lineRule="auto"/>
        <w:jc w:val="left"/>
        <w:rPr>
          <w:rFonts w:ascii="Times New Roman" w:eastAsia="Times New Roman" w:hAnsi="Times New Roman" w:cs="Times New Roman"/>
          <w:kern w:val="0"/>
          <w:sz w:val="24"/>
          <w:szCs w:val="24"/>
          <w:lang w:eastAsia="ja-JP"/>
        </w:rPr>
      </w:pPr>
      <w:r w:rsidRPr="00B85EB3">
        <w:rPr>
          <w:noProof/>
        </w:rPr>
        <w:drawing>
          <wp:anchor distT="0" distB="0" distL="114300" distR="114300" simplePos="0" relativeHeight="251659264" behindDoc="0" locked="0" layoutInCell="1" allowOverlap="1" wp14:anchorId="0C1B1FE9" wp14:editId="7A0BEE90">
            <wp:simplePos x="0" y="0"/>
            <wp:positionH relativeFrom="column">
              <wp:posOffset>2095</wp:posOffset>
            </wp:positionH>
            <wp:positionV relativeFrom="paragraph">
              <wp:posOffset>144194</wp:posOffset>
            </wp:positionV>
            <wp:extent cx="1124404" cy="876654"/>
            <wp:effectExtent l="0" t="0" r="0" b="0"/>
            <wp:wrapSquare wrapText="bothSides"/>
            <wp:docPr id="632303115" name="Grafik 5" descr="Ein Bild, das Symbol, Logo,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03115" name="Grafik 5" descr="Ein Bild, das Symbol, Logo, Schrift, Screensho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1124404" cy="876654"/>
                    </a:xfrm>
                    <a:prstGeom prst="rect">
                      <a:avLst/>
                    </a:prstGeom>
                  </pic:spPr>
                </pic:pic>
              </a:graphicData>
            </a:graphic>
          </wp:anchor>
        </w:drawing>
      </w:r>
      <w:r w:rsidR="00CB5A69" w:rsidRPr="00B85EB3">
        <w:t>On the iSAQB website, you select a topic from the topic repository and register your interest in it. If there is no suitable topic, you can submit your own topic</w:t>
      </w:r>
      <w:r w:rsidR="005C1DB8" w:rsidRPr="00B85EB3">
        <w:rPr>
          <w:rFonts w:ascii="Times New Roman" w:eastAsia="Times New Roman" w:hAnsi="Times New Roman" w:cs="Times New Roman"/>
          <w:kern w:val="0"/>
          <w:sz w:val="24"/>
          <w:szCs w:val="24"/>
          <w:lang w:eastAsia="ja-JP"/>
        </w:rPr>
        <w:t>.</w:t>
      </w:r>
    </w:p>
    <w:p w14:paraId="7E0758BD" w14:textId="77777777" w:rsidR="00DC47E0" w:rsidRPr="00B85EB3" w:rsidRDefault="00DC47E0" w:rsidP="005C1DB8">
      <w:pPr>
        <w:spacing w:before="100" w:beforeAutospacing="1" w:after="100" w:afterAutospacing="1" w:line="240" w:lineRule="auto"/>
        <w:jc w:val="left"/>
        <w:rPr>
          <w:rFonts w:ascii="Times New Roman" w:eastAsia="Times New Roman" w:hAnsi="Times New Roman" w:cs="Times New Roman"/>
          <w:kern w:val="0"/>
          <w:sz w:val="24"/>
          <w:szCs w:val="24"/>
          <w:lang w:eastAsia="ja-JP"/>
        </w:rPr>
      </w:pPr>
    </w:p>
    <w:p w14:paraId="599667FA" w14:textId="77777777" w:rsidR="00341207" w:rsidRPr="00B85EB3" w:rsidRDefault="00341207" w:rsidP="00050866">
      <w:pPr>
        <w:pStyle w:val="berschrift3"/>
        <w:rPr>
          <w:lang w:val="en-US"/>
        </w:rPr>
      </w:pPr>
    </w:p>
    <w:p w14:paraId="6F6A1347" w14:textId="238C9B66" w:rsidR="00600869" w:rsidRPr="00B85EB3" w:rsidRDefault="00600869" w:rsidP="00050866">
      <w:pPr>
        <w:pStyle w:val="berschrift3"/>
        <w:rPr>
          <w:lang w:val="en-US"/>
        </w:rPr>
      </w:pPr>
      <w:bookmarkStart w:id="32" w:name="_Toc147664213"/>
      <w:r w:rsidRPr="00B85EB3">
        <w:rPr>
          <w:lang w:val="en-US"/>
        </w:rPr>
        <w:t xml:space="preserve">2. </w:t>
      </w:r>
      <w:bookmarkEnd w:id="32"/>
      <w:r w:rsidR="00CB5A69" w:rsidRPr="00B85EB3">
        <w:rPr>
          <w:lang w:val="en-US"/>
        </w:rPr>
        <w:t>Select working group</w:t>
      </w:r>
    </w:p>
    <w:p w14:paraId="537281B4" w14:textId="531698E3" w:rsidR="00050866" w:rsidRPr="00B85EB3" w:rsidRDefault="00162BDA" w:rsidP="00600869">
      <w:pPr>
        <w:spacing w:before="100" w:beforeAutospacing="1" w:after="100" w:afterAutospacing="1" w:line="240" w:lineRule="auto"/>
        <w:jc w:val="left"/>
        <w:rPr>
          <w:rFonts w:ascii="Times New Roman" w:eastAsia="Times New Roman" w:hAnsi="Times New Roman" w:cs="Times New Roman"/>
          <w:kern w:val="0"/>
          <w:sz w:val="24"/>
          <w:szCs w:val="24"/>
          <w:lang w:eastAsia="ja-JP"/>
        </w:rPr>
      </w:pPr>
      <w:r w:rsidRPr="00B85EB3">
        <w:rPr>
          <w:noProof/>
        </w:rPr>
        <w:drawing>
          <wp:anchor distT="0" distB="0" distL="114300" distR="114300" simplePos="0" relativeHeight="251661312" behindDoc="0" locked="0" layoutInCell="1" allowOverlap="1" wp14:anchorId="6C438860" wp14:editId="19FBC167">
            <wp:simplePos x="0" y="0"/>
            <wp:positionH relativeFrom="column">
              <wp:posOffset>2095</wp:posOffset>
            </wp:positionH>
            <wp:positionV relativeFrom="paragraph">
              <wp:posOffset>139312</wp:posOffset>
            </wp:positionV>
            <wp:extent cx="981472" cy="1172049"/>
            <wp:effectExtent l="0" t="0" r="9525" b="9525"/>
            <wp:wrapSquare wrapText="bothSides"/>
            <wp:docPr id="441050986" name="Grafik 6" descr="Ein Bild, das Clipart, Design,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50986" name="Grafik 6" descr="Ein Bild, das Clipart, Design, Darstellung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981472" cy="1172049"/>
                    </a:xfrm>
                    <a:prstGeom prst="rect">
                      <a:avLst/>
                    </a:prstGeom>
                  </pic:spPr>
                </pic:pic>
              </a:graphicData>
            </a:graphic>
          </wp:anchor>
        </w:drawing>
      </w:r>
      <w:r w:rsidR="00CB5A69" w:rsidRPr="00B85EB3">
        <w:t>The Expert-Level-Certification is teamwork. When enough applicants (4-7 persons per working group) have registered for your desired topic, you can start. You contact the other applicants. As a topic working group, you select a training provider via the iSAQB website. He or she will guide you through the next steps.</w:t>
      </w:r>
    </w:p>
    <w:p w14:paraId="2E639496" w14:textId="77777777" w:rsidR="00341207" w:rsidRPr="00B85EB3" w:rsidRDefault="00341207" w:rsidP="00050866">
      <w:pPr>
        <w:pStyle w:val="berschrift3"/>
        <w:rPr>
          <w:lang w:val="en-US"/>
        </w:rPr>
      </w:pPr>
    </w:p>
    <w:p w14:paraId="464A1A81" w14:textId="77777777" w:rsidR="00CB5A69" w:rsidRPr="00B85EB3" w:rsidRDefault="00CB5A69" w:rsidP="00050866">
      <w:pPr>
        <w:pStyle w:val="berschrift3"/>
        <w:rPr>
          <w:lang w:val="en-US"/>
        </w:rPr>
      </w:pPr>
      <w:bookmarkStart w:id="33" w:name="_Toc147664214"/>
    </w:p>
    <w:p w14:paraId="5F2001A9" w14:textId="1E674E9D" w:rsidR="00050866" w:rsidRPr="00B85EB3" w:rsidRDefault="00050866" w:rsidP="00050866">
      <w:pPr>
        <w:pStyle w:val="berschrift3"/>
        <w:rPr>
          <w:lang w:val="en-US"/>
        </w:rPr>
      </w:pPr>
      <w:r w:rsidRPr="00B85EB3">
        <w:rPr>
          <w:lang w:val="en-US"/>
        </w:rPr>
        <w:t xml:space="preserve">3. </w:t>
      </w:r>
      <w:bookmarkEnd w:id="33"/>
      <w:r w:rsidR="00CB5A69" w:rsidRPr="00B85EB3">
        <w:rPr>
          <w:lang w:val="en-US"/>
        </w:rPr>
        <w:t>Select topic moderator</w:t>
      </w:r>
    </w:p>
    <w:p w14:paraId="69EC8DC1" w14:textId="6997A409" w:rsidR="00050866" w:rsidRPr="00B85EB3" w:rsidRDefault="00162BDA" w:rsidP="00050866">
      <w:pPr>
        <w:spacing w:before="100" w:beforeAutospacing="1" w:after="100" w:afterAutospacing="1" w:line="240" w:lineRule="auto"/>
        <w:jc w:val="left"/>
        <w:rPr>
          <w:rFonts w:ascii="Times New Roman" w:eastAsia="Times New Roman" w:hAnsi="Times New Roman" w:cs="Times New Roman"/>
          <w:kern w:val="0"/>
          <w:sz w:val="24"/>
          <w:szCs w:val="24"/>
          <w:lang w:eastAsia="ja-JP"/>
        </w:rPr>
      </w:pPr>
      <w:r w:rsidRPr="00B85EB3">
        <w:rPr>
          <w:noProof/>
        </w:rPr>
        <w:drawing>
          <wp:anchor distT="0" distB="0" distL="114300" distR="114300" simplePos="0" relativeHeight="251662336" behindDoc="0" locked="0" layoutInCell="1" allowOverlap="1" wp14:anchorId="11D5323D" wp14:editId="25E81B9F">
            <wp:simplePos x="0" y="0"/>
            <wp:positionH relativeFrom="column">
              <wp:posOffset>2095</wp:posOffset>
            </wp:positionH>
            <wp:positionV relativeFrom="paragraph">
              <wp:posOffset>141160</wp:posOffset>
            </wp:positionV>
            <wp:extent cx="1210164" cy="971943"/>
            <wp:effectExtent l="0" t="0" r="9525" b="0"/>
            <wp:wrapSquare wrapText="bothSides"/>
            <wp:docPr id="5386096" name="Grafik 7" descr="Ein Bild, das Clipar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096" name="Grafik 7" descr="Ein Bild, das Clipart, Design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1210164" cy="971943"/>
                    </a:xfrm>
                    <a:prstGeom prst="rect">
                      <a:avLst/>
                    </a:prstGeom>
                  </pic:spPr>
                </pic:pic>
              </a:graphicData>
            </a:graphic>
          </wp:anchor>
        </w:drawing>
      </w:r>
      <w:r w:rsidR="00CB5A69" w:rsidRPr="00B85EB3">
        <w:t>The training provider will provide you with a topic moderator. This person will accompany and support your working group as a content coach, but above all as an organizational coach until certification.</w:t>
      </w:r>
    </w:p>
    <w:p w14:paraId="7EA814B0" w14:textId="77777777" w:rsidR="00050866" w:rsidRPr="00B85EB3" w:rsidRDefault="00050866" w:rsidP="00050866">
      <w:pPr>
        <w:spacing w:before="100" w:beforeAutospacing="1" w:after="100" w:afterAutospacing="1" w:line="240" w:lineRule="auto"/>
        <w:jc w:val="left"/>
        <w:rPr>
          <w:rFonts w:ascii="Times New Roman" w:eastAsia="Times New Roman" w:hAnsi="Times New Roman" w:cs="Times New Roman"/>
          <w:kern w:val="0"/>
          <w:sz w:val="24"/>
          <w:szCs w:val="24"/>
          <w:lang w:eastAsia="ja-JP"/>
        </w:rPr>
      </w:pPr>
    </w:p>
    <w:p w14:paraId="11613186" w14:textId="435D074C" w:rsidR="00050866" w:rsidRPr="00B85EB3" w:rsidRDefault="00050866" w:rsidP="00050866">
      <w:pPr>
        <w:pStyle w:val="berschrift3"/>
        <w:rPr>
          <w:lang w:val="en-US"/>
        </w:rPr>
      </w:pPr>
      <w:bookmarkStart w:id="34" w:name="_Toc147664215"/>
      <w:r w:rsidRPr="00B85EB3">
        <w:rPr>
          <w:lang w:val="en-US"/>
        </w:rPr>
        <w:t xml:space="preserve">4. </w:t>
      </w:r>
      <w:bookmarkEnd w:id="34"/>
      <w:r w:rsidR="00CB5A69" w:rsidRPr="00B85EB3">
        <w:rPr>
          <w:lang w:val="en-US"/>
        </w:rPr>
        <w:t>Create roadmap</w:t>
      </w:r>
    </w:p>
    <w:p w14:paraId="58B596F4" w14:textId="18F9018D" w:rsidR="00050866" w:rsidRPr="00B85EB3" w:rsidRDefault="00162BDA" w:rsidP="00050866">
      <w:pPr>
        <w:spacing w:before="100" w:beforeAutospacing="1" w:after="100" w:afterAutospacing="1" w:line="240" w:lineRule="auto"/>
        <w:jc w:val="left"/>
        <w:rPr>
          <w:rFonts w:ascii="Times New Roman" w:eastAsia="Times New Roman" w:hAnsi="Times New Roman" w:cs="Times New Roman"/>
          <w:kern w:val="0"/>
          <w:sz w:val="24"/>
          <w:szCs w:val="24"/>
          <w:lang w:eastAsia="ja-JP"/>
        </w:rPr>
      </w:pPr>
      <w:r w:rsidRPr="00B85EB3">
        <w:rPr>
          <w:rFonts w:ascii="Times New Roman" w:eastAsia="Times New Roman" w:hAnsi="Times New Roman" w:cs="Times New Roman"/>
          <w:noProof/>
          <w:kern w:val="0"/>
          <w:sz w:val="24"/>
          <w:szCs w:val="24"/>
          <w:lang w:eastAsia="ja-JP"/>
        </w:rPr>
        <w:drawing>
          <wp:anchor distT="0" distB="0" distL="114300" distR="114300" simplePos="0" relativeHeight="251663360" behindDoc="0" locked="0" layoutInCell="1" allowOverlap="1" wp14:anchorId="35DEA06D" wp14:editId="05A22E26">
            <wp:simplePos x="0" y="0"/>
            <wp:positionH relativeFrom="column">
              <wp:posOffset>2095</wp:posOffset>
            </wp:positionH>
            <wp:positionV relativeFrom="paragraph">
              <wp:posOffset>135577</wp:posOffset>
            </wp:positionV>
            <wp:extent cx="924299" cy="981472"/>
            <wp:effectExtent l="0" t="0" r="9525" b="9525"/>
            <wp:wrapSquare wrapText="bothSides"/>
            <wp:docPr id="728844988" name="Grafik 8" descr="Ein Bild, das Design, Clipart, Symbol,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44988" name="Grafik 8" descr="Ein Bild, das Design, Clipart, Symbol, Kreis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924299" cy="981472"/>
                    </a:xfrm>
                    <a:prstGeom prst="rect">
                      <a:avLst/>
                    </a:prstGeom>
                  </pic:spPr>
                </pic:pic>
              </a:graphicData>
            </a:graphic>
          </wp:anchor>
        </w:drawing>
      </w:r>
      <w:r w:rsidR="00CB5A69" w:rsidRPr="00B85EB3">
        <w:t xml:space="preserve"> </w:t>
      </w:r>
      <w:r w:rsidR="00CB5A69" w:rsidRPr="00C23080">
        <w:rPr>
          <w:rFonts w:eastAsia="Times New Roman"/>
          <w:kern w:val="0"/>
          <w:szCs w:val="21"/>
          <w:lang w:eastAsia="ja-JP"/>
          <w:rPrChange w:id="35" w:author="Hermann Woock" w:date="2023-10-08T16:00:00Z">
            <w:rPr>
              <w:rFonts w:ascii="Times New Roman" w:eastAsia="Times New Roman" w:hAnsi="Times New Roman" w:cs="Times New Roman"/>
              <w:kern w:val="0"/>
              <w:sz w:val="24"/>
              <w:szCs w:val="24"/>
              <w:lang w:eastAsia="ja-JP"/>
            </w:rPr>
          </w:rPrChange>
        </w:rPr>
        <w:t xml:space="preserve">All members of the thematic working group will draw up a roadmap and thus define the content and schedule for their work. The workload for each person will be approximately 15 to 30 working days over a period of 3 to 9 months. You define the outcome of the topic working group. One article and at least one additional </w:t>
      </w:r>
      <w:commentRangeStart w:id="36"/>
      <w:r w:rsidR="006F5540" w:rsidRPr="00C23080">
        <w:rPr>
          <w:rFonts w:eastAsia="Times New Roman"/>
          <w:kern w:val="0"/>
          <w:szCs w:val="21"/>
          <w:lang w:eastAsia="ja-JP"/>
          <w:rPrChange w:id="37" w:author="Hermann Woock" w:date="2023-10-08T16:00:00Z">
            <w:rPr>
              <w:rFonts w:ascii="Times New Roman" w:eastAsia="Times New Roman" w:hAnsi="Times New Roman" w:cs="Times New Roman"/>
              <w:kern w:val="0"/>
              <w:sz w:val="24"/>
              <w:szCs w:val="24"/>
              <w:lang w:eastAsia="ja-JP"/>
            </w:rPr>
          </w:rPrChange>
        </w:rPr>
        <w:t>outcome</w:t>
      </w:r>
      <w:commentRangeEnd w:id="36"/>
      <w:r w:rsidR="006F5540" w:rsidRPr="00C23080">
        <w:rPr>
          <w:rStyle w:val="Kommentarzeichen"/>
          <w:kern w:val="0"/>
          <w:sz w:val="21"/>
          <w:szCs w:val="21"/>
          <w:lang w:val="de-DE" w:eastAsia="de-DE"/>
          <w:rPrChange w:id="38" w:author="Hermann Woock" w:date="2023-10-08T16:00:00Z">
            <w:rPr>
              <w:rStyle w:val="Kommentarzeichen"/>
              <w:rFonts w:ascii="StoneSans" w:hAnsi="StoneSans" w:cs="Times New Roman"/>
              <w:kern w:val="0"/>
              <w:lang w:val="de-DE" w:eastAsia="de-DE"/>
            </w:rPr>
          </w:rPrChange>
        </w:rPr>
        <w:commentReference w:id="36"/>
      </w:r>
      <w:r w:rsidR="006F5540" w:rsidRPr="00C23080">
        <w:rPr>
          <w:rFonts w:eastAsia="Times New Roman"/>
          <w:kern w:val="0"/>
          <w:szCs w:val="21"/>
          <w:lang w:eastAsia="ja-JP"/>
          <w:rPrChange w:id="39" w:author="Hermann Woock" w:date="2023-10-08T16:00:00Z">
            <w:rPr>
              <w:rFonts w:ascii="Times New Roman" w:eastAsia="Times New Roman" w:hAnsi="Times New Roman" w:cs="Times New Roman"/>
              <w:kern w:val="0"/>
              <w:sz w:val="24"/>
              <w:szCs w:val="24"/>
              <w:lang w:eastAsia="ja-JP"/>
            </w:rPr>
          </w:rPrChange>
        </w:rPr>
        <w:t xml:space="preserve"> </w:t>
      </w:r>
      <w:r w:rsidR="00CB5A69" w:rsidRPr="00C23080">
        <w:rPr>
          <w:rFonts w:eastAsia="Times New Roman"/>
          <w:kern w:val="0"/>
          <w:szCs w:val="21"/>
          <w:lang w:eastAsia="ja-JP"/>
          <w:rPrChange w:id="40" w:author="Hermann Woock" w:date="2023-10-08T16:00:00Z">
            <w:rPr>
              <w:rFonts w:ascii="Times New Roman" w:eastAsia="Times New Roman" w:hAnsi="Times New Roman" w:cs="Times New Roman"/>
              <w:kern w:val="0"/>
              <w:sz w:val="24"/>
              <w:szCs w:val="24"/>
              <w:lang w:eastAsia="ja-JP"/>
            </w:rPr>
          </w:rPrChange>
        </w:rPr>
        <w:t xml:space="preserve">of your choice (e.g. example code, guide, ...) are mandatory. The iSAQB recommends that you also plan for publications at conferences or in </w:t>
      </w:r>
      <w:r w:rsidR="00CB5A69" w:rsidRPr="00B85EB3">
        <w:rPr>
          <w:rFonts w:ascii="Times New Roman" w:eastAsia="Times New Roman" w:hAnsi="Times New Roman" w:cs="Times New Roman"/>
          <w:kern w:val="0"/>
          <w:sz w:val="24"/>
          <w:szCs w:val="24"/>
          <w:lang w:eastAsia="ja-JP"/>
        </w:rPr>
        <w:t>professional journals. Your topic moderator will review the roadmap and provide feedback to the topic working group.</w:t>
      </w:r>
    </w:p>
    <w:p w14:paraId="45BD866E" w14:textId="77777777" w:rsidR="00050866" w:rsidRPr="00B85EB3" w:rsidRDefault="00050866" w:rsidP="005C1DB8">
      <w:pPr>
        <w:rPr>
          <w:lang w:eastAsia="de-DE"/>
        </w:rPr>
      </w:pPr>
    </w:p>
    <w:p w14:paraId="16F94FE1" w14:textId="5FA4A23F" w:rsidR="00050866" w:rsidRPr="00B85EB3" w:rsidRDefault="00050866" w:rsidP="00050866">
      <w:pPr>
        <w:pStyle w:val="berschrift3"/>
        <w:rPr>
          <w:lang w:val="en-US"/>
        </w:rPr>
      </w:pPr>
      <w:bookmarkStart w:id="41" w:name="_Toc147664216"/>
      <w:r w:rsidRPr="00B85EB3">
        <w:rPr>
          <w:lang w:val="en-US"/>
        </w:rPr>
        <w:t xml:space="preserve">5. </w:t>
      </w:r>
      <w:bookmarkEnd w:id="41"/>
      <w:r w:rsidR="00CB5A69" w:rsidRPr="00B85EB3">
        <w:rPr>
          <w:lang w:val="en-US"/>
        </w:rPr>
        <w:t>Elaborate topic</w:t>
      </w:r>
    </w:p>
    <w:p w14:paraId="757A2867" w14:textId="14928F66" w:rsidR="00050866" w:rsidRPr="00B85EB3" w:rsidRDefault="00162BDA" w:rsidP="00050866">
      <w:pPr>
        <w:spacing w:before="100" w:beforeAutospacing="1" w:after="100" w:afterAutospacing="1" w:line="240" w:lineRule="auto"/>
        <w:jc w:val="left"/>
        <w:rPr>
          <w:rFonts w:ascii="Times New Roman" w:eastAsia="Times New Roman" w:hAnsi="Times New Roman" w:cs="Times New Roman"/>
          <w:kern w:val="0"/>
          <w:sz w:val="24"/>
          <w:szCs w:val="24"/>
          <w:lang w:eastAsia="ja-JP"/>
        </w:rPr>
      </w:pPr>
      <w:r w:rsidRPr="00B85EB3">
        <w:rPr>
          <w:noProof/>
          <w:lang w:eastAsia="de-DE"/>
        </w:rPr>
        <w:drawing>
          <wp:anchor distT="0" distB="0" distL="114300" distR="114300" simplePos="0" relativeHeight="251664384" behindDoc="0" locked="0" layoutInCell="1" allowOverlap="1" wp14:anchorId="7E2BAB4F" wp14:editId="76AD593C">
            <wp:simplePos x="0" y="0"/>
            <wp:positionH relativeFrom="column">
              <wp:posOffset>2095</wp:posOffset>
            </wp:positionH>
            <wp:positionV relativeFrom="paragraph">
              <wp:posOffset>135849</wp:posOffset>
            </wp:positionV>
            <wp:extent cx="1067231" cy="1114876"/>
            <wp:effectExtent l="0" t="0" r="0" b="9525"/>
            <wp:wrapSquare wrapText="bothSides"/>
            <wp:docPr id="1845239744" name="Grafik 9" descr="Ein Bild, das Grafiken, Design, Clipart,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39744" name="Grafik 9" descr="Ein Bild, das Grafiken, Design, Clipart, Darstellung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1067231" cy="1114876"/>
                    </a:xfrm>
                    <a:prstGeom prst="rect">
                      <a:avLst/>
                    </a:prstGeom>
                  </pic:spPr>
                </pic:pic>
              </a:graphicData>
            </a:graphic>
          </wp:anchor>
        </w:drawing>
      </w:r>
      <w:r w:rsidR="00CB5A69" w:rsidRPr="00B85EB3">
        <w:rPr>
          <w:lang w:eastAsia="de-DE"/>
        </w:rPr>
        <w:t>Now it can get started! The working group works on and discusses the topic, produces results, publishes technical articles, plans presentations at conferences, etc. Your topic moderator will accompany you throughout the entire process and help you to stay on track. When you are finished, your topic moderator checks the results for formal criteria. If everything fits, he/she submits the results to an expert level accredited certifier.</w:t>
      </w:r>
    </w:p>
    <w:p w14:paraId="59AF2458" w14:textId="0B9C8E82" w:rsidR="006309DA" w:rsidRPr="00B85EB3" w:rsidRDefault="006309DA" w:rsidP="003C7F46">
      <w:pPr>
        <w:spacing w:before="100" w:beforeAutospacing="1" w:after="100" w:afterAutospacing="1" w:line="240" w:lineRule="auto"/>
        <w:jc w:val="left"/>
        <w:rPr>
          <w:rFonts w:ascii="Times New Roman" w:eastAsia="Times New Roman" w:hAnsi="Times New Roman" w:cs="Times New Roman"/>
          <w:kern w:val="0"/>
          <w:sz w:val="24"/>
          <w:szCs w:val="24"/>
          <w:lang w:eastAsia="ja-JP"/>
        </w:rPr>
      </w:pPr>
    </w:p>
    <w:p w14:paraId="2CA619E0" w14:textId="16D71142" w:rsidR="003C7F46" w:rsidRPr="00B85EB3" w:rsidRDefault="003C7F46" w:rsidP="003C7F46">
      <w:pPr>
        <w:pStyle w:val="berschrift3"/>
        <w:rPr>
          <w:lang w:val="en-US"/>
        </w:rPr>
      </w:pPr>
      <w:bookmarkStart w:id="42" w:name="_Toc147664217"/>
      <w:r w:rsidRPr="00B85EB3">
        <w:rPr>
          <w:rFonts w:ascii="Times New Roman" w:eastAsia="Times New Roman" w:hAnsi="Times New Roman"/>
          <w:noProof/>
          <w:szCs w:val="24"/>
          <w:lang w:val="en-US" w:eastAsia="ja-JP"/>
        </w:rPr>
        <w:drawing>
          <wp:anchor distT="0" distB="0" distL="114300" distR="114300" simplePos="0" relativeHeight="251665408" behindDoc="0" locked="0" layoutInCell="1" allowOverlap="1" wp14:anchorId="16EE199E" wp14:editId="64032151">
            <wp:simplePos x="0" y="0"/>
            <wp:positionH relativeFrom="margin">
              <wp:align>left</wp:align>
            </wp:positionH>
            <wp:positionV relativeFrom="paragraph">
              <wp:posOffset>206985</wp:posOffset>
            </wp:positionV>
            <wp:extent cx="1010058" cy="1010058"/>
            <wp:effectExtent l="0" t="0" r="0" b="0"/>
            <wp:wrapSquare wrapText="bothSides"/>
            <wp:docPr id="1086352316" name="Grafik 10" descr="Ein Bild, das Design, Grafiken, Logo,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52316" name="Grafik 10" descr="Ein Bild, das Design, Grafiken, Logo, Kreis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1010058" cy="1010058"/>
                    </a:xfrm>
                    <a:prstGeom prst="rect">
                      <a:avLst/>
                    </a:prstGeom>
                  </pic:spPr>
                </pic:pic>
              </a:graphicData>
            </a:graphic>
          </wp:anchor>
        </w:drawing>
      </w:r>
      <w:r w:rsidRPr="00B85EB3">
        <w:rPr>
          <w:lang w:val="en-US"/>
        </w:rPr>
        <w:t xml:space="preserve">6. </w:t>
      </w:r>
      <w:bookmarkEnd w:id="42"/>
      <w:r w:rsidR="00CB5A69" w:rsidRPr="00B85EB3">
        <w:rPr>
          <w:lang w:val="en-US"/>
        </w:rPr>
        <w:t>Certification</w:t>
      </w:r>
      <w:r w:rsidRPr="00B85EB3">
        <w:rPr>
          <w:lang w:val="en-US"/>
        </w:rPr>
        <w:t xml:space="preserve"> </w:t>
      </w:r>
    </w:p>
    <w:p w14:paraId="7B3B73EC" w14:textId="4BA3193F" w:rsidR="003C7F46" w:rsidRPr="00C23080" w:rsidRDefault="00CB5A69" w:rsidP="003C7F46">
      <w:pPr>
        <w:spacing w:before="100" w:beforeAutospacing="1" w:after="100" w:afterAutospacing="1" w:line="240" w:lineRule="auto"/>
        <w:jc w:val="left"/>
        <w:rPr>
          <w:rFonts w:eastAsia="Times New Roman"/>
          <w:kern w:val="0"/>
          <w:szCs w:val="21"/>
          <w:lang w:eastAsia="ja-JP"/>
          <w:rPrChange w:id="43" w:author="Hermann Woock" w:date="2023-10-08T16:01: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44" w:author="Hermann Woock" w:date="2023-10-08T16:01:00Z">
            <w:rPr>
              <w:rFonts w:ascii="Times New Roman" w:eastAsia="Times New Roman" w:hAnsi="Times New Roman" w:cs="Times New Roman"/>
              <w:kern w:val="0"/>
              <w:sz w:val="24"/>
              <w:szCs w:val="24"/>
              <w:lang w:eastAsia="ja-JP"/>
            </w:rPr>
          </w:rPrChange>
        </w:rPr>
        <w:t>The certifier appoints two examiners, who now check the content of the results. If necessary, the auditors contact the thematic working group for further inquiries or for follow-up orders.</w:t>
      </w:r>
    </w:p>
    <w:p w14:paraId="07D90FDC" w14:textId="77777777" w:rsidR="003C7F46" w:rsidRPr="00B85EB3" w:rsidRDefault="003C7F46" w:rsidP="003C7F46">
      <w:pPr>
        <w:spacing w:before="100" w:beforeAutospacing="1" w:after="100" w:afterAutospacing="1" w:line="240" w:lineRule="auto"/>
        <w:jc w:val="left"/>
        <w:rPr>
          <w:rFonts w:ascii="Times New Roman" w:eastAsia="Times New Roman" w:hAnsi="Times New Roman" w:cs="Times New Roman"/>
          <w:kern w:val="0"/>
          <w:sz w:val="24"/>
          <w:szCs w:val="24"/>
          <w:lang w:eastAsia="ja-JP"/>
        </w:rPr>
      </w:pPr>
    </w:p>
    <w:p w14:paraId="0E876CD6" w14:textId="77777777" w:rsidR="00341207" w:rsidRPr="00B85EB3" w:rsidRDefault="00341207" w:rsidP="003C7F46">
      <w:pPr>
        <w:pStyle w:val="berschrift3"/>
        <w:rPr>
          <w:lang w:val="en-US"/>
        </w:rPr>
      </w:pPr>
    </w:p>
    <w:p w14:paraId="0A397454" w14:textId="19FE4B93" w:rsidR="003C7F46" w:rsidRPr="00B85EB3" w:rsidRDefault="003C7F46" w:rsidP="003C7F46">
      <w:pPr>
        <w:pStyle w:val="berschrift3"/>
        <w:rPr>
          <w:lang w:val="en-US"/>
        </w:rPr>
      </w:pPr>
      <w:bookmarkStart w:id="45" w:name="_Toc147664218"/>
      <w:r w:rsidRPr="00B85EB3">
        <w:rPr>
          <w:lang w:val="en-US"/>
        </w:rPr>
        <w:t xml:space="preserve">7. </w:t>
      </w:r>
      <w:bookmarkEnd w:id="45"/>
      <w:r w:rsidR="00CB5A69" w:rsidRPr="00B85EB3">
        <w:rPr>
          <w:lang w:val="en-US"/>
        </w:rPr>
        <w:t>Publish results</w:t>
      </w:r>
    </w:p>
    <w:p w14:paraId="59306706" w14:textId="1A74FF36" w:rsidR="003C7F46" w:rsidRPr="00C23080" w:rsidRDefault="003C7F46" w:rsidP="003C7F46">
      <w:pPr>
        <w:spacing w:before="100" w:beforeAutospacing="1" w:after="100" w:afterAutospacing="1" w:line="240" w:lineRule="auto"/>
        <w:jc w:val="left"/>
        <w:rPr>
          <w:rFonts w:eastAsia="Times New Roman"/>
          <w:kern w:val="0"/>
          <w:szCs w:val="21"/>
          <w:lang w:eastAsia="ja-JP"/>
          <w:rPrChange w:id="46" w:author="Hermann Woock" w:date="2023-10-08T16:01:00Z">
            <w:rPr>
              <w:rFonts w:ascii="Times New Roman" w:eastAsia="Times New Roman" w:hAnsi="Times New Roman" w:cs="Times New Roman"/>
              <w:kern w:val="0"/>
              <w:sz w:val="24"/>
              <w:szCs w:val="24"/>
              <w:lang w:eastAsia="ja-JP"/>
            </w:rPr>
          </w:rPrChange>
        </w:rPr>
      </w:pPr>
      <w:r w:rsidRPr="00B85EB3">
        <w:rPr>
          <w:rFonts w:ascii="Times New Roman" w:eastAsia="Times New Roman" w:hAnsi="Times New Roman" w:cs="Times New Roman"/>
          <w:noProof/>
          <w:kern w:val="0"/>
          <w:sz w:val="24"/>
          <w:szCs w:val="24"/>
          <w:lang w:eastAsia="ja-JP"/>
        </w:rPr>
        <w:drawing>
          <wp:anchor distT="0" distB="0" distL="114300" distR="114300" simplePos="0" relativeHeight="251666432" behindDoc="0" locked="0" layoutInCell="1" allowOverlap="1" wp14:anchorId="03BC215A" wp14:editId="120DA350">
            <wp:simplePos x="0" y="0"/>
            <wp:positionH relativeFrom="margin">
              <wp:align>left</wp:align>
            </wp:positionH>
            <wp:positionV relativeFrom="paragraph">
              <wp:posOffset>11430</wp:posOffset>
            </wp:positionV>
            <wp:extent cx="1285875" cy="1057275"/>
            <wp:effectExtent l="0" t="0" r="9525" b="9525"/>
            <wp:wrapSquare wrapText="bothSides"/>
            <wp:docPr id="1922225997" name="Grafik 11" descr="Ein Bild, das Abschlussfeier enthält.&#10;&#10;Automatisch generierte Beschreibung mit mittlerer Zuverlässigk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25997" name="Grafik 11" descr="Ein Bild, das Abschlussfeier enthält.&#10;&#10;Automatisch generierte Beschreibung mit mittlerer Zuverlässigkeit"/>
                    <pic:cNvPicPr/>
                  </pic:nvPicPr>
                  <pic:blipFill>
                    <a:blip r:embed="rId19">
                      <a:extLst>
                        <a:ext uri="{28A0092B-C50C-407E-A947-70E740481C1C}">
                          <a14:useLocalDpi xmlns:a14="http://schemas.microsoft.com/office/drawing/2010/main" val="0"/>
                        </a:ext>
                      </a:extLst>
                    </a:blip>
                    <a:stretch>
                      <a:fillRect/>
                    </a:stretch>
                  </pic:blipFill>
                  <pic:spPr>
                    <a:xfrm>
                      <a:off x="0" y="0"/>
                      <a:ext cx="1285875" cy="1057275"/>
                    </a:xfrm>
                    <a:prstGeom prst="rect">
                      <a:avLst/>
                    </a:prstGeom>
                  </pic:spPr>
                </pic:pic>
              </a:graphicData>
            </a:graphic>
          </wp:anchor>
        </w:drawing>
      </w:r>
      <w:r w:rsidR="00CB5A69" w:rsidRPr="00C23080">
        <w:rPr>
          <w:rFonts w:eastAsia="Times New Roman"/>
          <w:kern w:val="0"/>
          <w:szCs w:val="21"/>
          <w:lang w:eastAsia="ja-JP"/>
          <w:rPrChange w:id="47" w:author="Hermann Woock" w:date="2023-10-08T16:01:00Z">
            <w:rPr>
              <w:rFonts w:ascii="Times New Roman" w:eastAsia="Times New Roman" w:hAnsi="Times New Roman" w:cs="Times New Roman"/>
              <w:kern w:val="0"/>
              <w:sz w:val="24"/>
              <w:szCs w:val="24"/>
              <w:lang w:eastAsia="ja-JP"/>
            </w:rPr>
          </w:rPrChange>
        </w:rPr>
        <w:t>You have passed! All members of the topic working group receive the iSAQB Certified Professional for Software Architecture - Expert Level certificate. The iSAQB publishes your results</w:t>
      </w:r>
      <w:r w:rsidRPr="00C23080">
        <w:rPr>
          <w:rFonts w:eastAsia="Times New Roman"/>
          <w:kern w:val="0"/>
          <w:szCs w:val="21"/>
          <w:lang w:eastAsia="ja-JP"/>
          <w:rPrChange w:id="48" w:author="Hermann Woock" w:date="2023-10-08T16:01:00Z">
            <w:rPr>
              <w:rFonts w:ascii="Times New Roman" w:eastAsia="Times New Roman" w:hAnsi="Times New Roman" w:cs="Times New Roman"/>
              <w:kern w:val="0"/>
              <w:sz w:val="24"/>
              <w:szCs w:val="24"/>
              <w:lang w:eastAsia="ja-JP"/>
            </w:rPr>
          </w:rPrChange>
        </w:rPr>
        <w:t>.</w:t>
      </w:r>
    </w:p>
    <w:p w14:paraId="1F28C1C1" w14:textId="6044B65E" w:rsidR="003C7F46" w:rsidRPr="00B85EB3" w:rsidRDefault="003C7F46" w:rsidP="003C7F46">
      <w:pPr>
        <w:spacing w:before="100" w:beforeAutospacing="1" w:after="100" w:afterAutospacing="1" w:line="240" w:lineRule="auto"/>
        <w:jc w:val="left"/>
        <w:rPr>
          <w:rFonts w:ascii="Times New Roman" w:eastAsia="Times New Roman" w:hAnsi="Times New Roman" w:cs="Times New Roman"/>
          <w:kern w:val="0"/>
          <w:sz w:val="24"/>
          <w:szCs w:val="24"/>
          <w:lang w:eastAsia="ja-JP"/>
        </w:rPr>
      </w:pPr>
    </w:p>
    <w:p w14:paraId="602AFC04" w14:textId="5BFDC8EB" w:rsidR="00E665E7" w:rsidRPr="00B85EB3" w:rsidRDefault="00E665E7">
      <w:pPr>
        <w:spacing w:line="240" w:lineRule="auto"/>
        <w:jc w:val="left"/>
        <w:rPr>
          <w:rFonts w:ascii="Times New Roman" w:eastAsia="Times New Roman" w:hAnsi="Times New Roman" w:cs="Times New Roman"/>
          <w:kern w:val="0"/>
          <w:sz w:val="24"/>
          <w:szCs w:val="24"/>
          <w:lang w:eastAsia="ja-JP"/>
        </w:rPr>
      </w:pPr>
      <w:r w:rsidRPr="00B85EB3">
        <w:rPr>
          <w:rFonts w:ascii="Times New Roman" w:eastAsia="Times New Roman" w:hAnsi="Times New Roman" w:cs="Times New Roman"/>
          <w:kern w:val="0"/>
          <w:sz w:val="24"/>
          <w:szCs w:val="24"/>
          <w:lang w:eastAsia="ja-JP"/>
        </w:rPr>
        <w:br w:type="page"/>
      </w:r>
    </w:p>
    <w:p w14:paraId="685D19D5" w14:textId="77777777" w:rsidR="00C629D4" w:rsidRDefault="00C629D4" w:rsidP="00C629D4">
      <w:pPr>
        <w:pStyle w:val="berschrift1"/>
        <w:rPr>
          <w:lang w:val="en-US"/>
        </w:rPr>
      </w:pPr>
      <w:r>
        <w:rPr>
          <w:lang w:val="en-US"/>
        </w:rPr>
        <w:lastRenderedPageBreak/>
        <w:t>Application</w:t>
      </w:r>
    </w:p>
    <w:p w14:paraId="56B4DCEA" w14:textId="77777777" w:rsidR="00C629D4" w:rsidRDefault="00C629D4" w:rsidP="00C629D4">
      <w:pPr>
        <w:rPr>
          <w:lang w:eastAsia="de-DE"/>
        </w:rPr>
      </w:pPr>
      <w:r w:rsidRPr="00270EDC">
        <w:rPr>
          <w:lang w:eastAsia="de-DE"/>
        </w:rPr>
        <w:t xml:space="preserve">To apply for certification, please send an email with the following content to </w:t>
      </w:r>
      <w:hyperlink r:id="rId20" w:history="1">
        <w:r w:rsidRPr="00270EDC">
          <w:rPr>
            <w:rStyle w:val="Hyperlink"/>
            <w:lang w:eastAsia="de-DE"/>
          </w:rPr>
          <w:t>expert@isaqb.org</w:t>
        </w:r>
      </w:hyperlink>
      <w:r w:rsidRPr="00270EDC">
        <w:rPr>
          <w:lang w:eastAsia="de-DE"/>
        </w:rPr>
        <w:t>:</w:t>
      </w:r>
    </w:p>
    <w:p w14:paraId="738BE35B" w14:textId="77777777" w:rsidR="00C629D4" w:rsidRPr="00270EDC" w:rsidRDefault="00C629D4" w:rsidP="00C629D4">
      <w:pPr>
        <w:rPr>
          <w:lang w:eastAsia="de-DE"/>
        </w:rPr>
      </w:pPr>
    </w:p>
    <w:p w14:paraId="589E1EE8" w14:textId="77777777" w:rsidR="00C629D4" w:rsidRPr="00562FF2" w:rsidRDefault="00C629D4" w:rsidP="00C629D4">
      <w:pPr>
        <w:numPr>
          <w:ilvl w:val="0"/>
          <w:numId w:val="40"/>
        </w:numPr>
        <w:rPr>
          <w:lang w:val="de-DE" w:eastAsia="de-DE"/>
        </w:rPr>
      </w:pPr>
      <w:proofErr w:type="spellStart"/>
      <w:r w:rsidRPr="00562FF2">
        <w:rPr>
          <w:lang w:val="de-DE" w:eastAsia="de-DE"/>
        </w:rPr>
        <w:t>Your</w:t>
      </w:r>
      <w:proofErr w:type="spellEnd"/>
      <w:r w:rsidRPr="00562FF2">
        <w:rPr>
          <w:lang w:val="de-DE" w:eastAsia="de-DE"/>
        </w:rPr>
        <w:t xml:space="preserve"> Name</w:t>
      </w:r>
    </w:p>
    <w:p w14:paraId="45148612" w14:textId="77777777" w:rsidR="00C629D4" w:rsidRPr="00562FF2" w:rsidRDefault="00C629D4" w:rsidP="00C629D4">
      <w:pPr>
        <w:numPr>
          <w:ilvl w:val="0"/>
          <w:numId w:val="40"/>
        </w:numPr>
        <w:rPr>
          <w:lang w:val="de-DE" w:eastAsia="de-DE"/>
        </w:rPr>
      </w:pPr>
      <w:r w:rsidRPr="00562FF2">
        <w:rPr>
          <w:lang w:val="de-DE" w:eastAsia="de-DE"/>
        </w:rPr>
        <w:t>Email</w:t>
      </w:r>
    </w:p>
    <w:p w14:paraId="3F682792" w14:textId="77777777" w:rsidR="00C629D4" w:rsidRPr="00562FF2" w:rsidRDefault="00C629D4" w:rsidP="00C629D4">
      <w:pPr>
        <w:numPr>
          <w:ilvl w:val="0"/>
          <w:numId w:val="40"/>
        </w:numPr>
        <w:rPr>
          <w:lang w:val="de-DE" w:eastAsia="de-DE"/>
        </w:rPr>
      </w:pPr>
      <w:r w:rsidRPr="00562FF2">
        <w:rPr>
          <w:lang w:val="de-DE" w:eastAsia="de-DE"/>
        </w:rPr>
        <w:t xml:space="preserve">Phone </w:t>
      </w:r>
      <w:proofErr w:type="spellStart"/>
      <w:r w:rsidRPr="00562FF2">
        <w:rPr>
          <w:lang w:val="de-DE" w:eastAsia="de-DE"/>
        </w:rPr>
        <w:t>Number</w:t>
      </w:r>
      <w:proofErr w:type="spellEnd"/>
      <w:r w:rsidRPr="00562FF2">
        <w:rPr>
          <w:lang w:val="de-DE" w:eastAsia="de-DE"/>
        </w:rPr>
        <w:t xml:space="preserve"> / Mobile</w:t>
      </w:r>
    </w:p>
    <w:p w14:paraId="19C2ED60" w14:textId="77777777" w:rsidR="00C629D4" w:rsidRPr="00562FF2" w:rsidRDefault="00C629D4" w:rsidP="00C629D4">
      <w:pPr>
        <w:numPr>
          <w:ilvl w:val="0"/>
          <w:numId w:val="40"/>
        </w:numPr>
        <w:rPr>
          <w:lang w:val="de-DE" w:eastAsia="de-DE"/>
        </w:rPr>
      </w:pPr>
      <w:r w:rsidRPr="00562FF2">
        <w:rPr>
          <w:lang w:val="de-DE" w:eastAsia="de-DE"/>
        </w:rPr>
        <w:t>Topic</w:t>
      </w:r>
    </w:p>
    <w:p w14:paraId="66192D7A" w14:textId="77777777" w:rsidR="00C629D4" w:rsidRPr="00562FF2" w:rsidRDefault="00C629D4" w:rsidP="00C629D4">
      <w:pPr>
        <w:numPr>
          <w:ilvl w:val="0"/>
          <w:numId w:val="40"/>
        </w:numPr>
        <w:rPr>
          <w:lang w:eastAsia="de-DE"/>
        </w:rPr>
      </w:pPr>
      <w:r w:rsidRPr="00562FF2">
        <w:rPr>
          <w:lang w:eastAsia="de-DE"/>
        </w:rPr>
        <w:t>Advanced Level Passed (yes/no)</w:t>
      </w:r>
    </w:p>
    <w:p w14:paraId="6EF28499" w14:textId="77777777" w:rsidR="00C629D4" w:rsidRPr="00562FF2" w:rsidRDefault="00C629D4" w:rsidP="00C629D4">
      <w:pPr>
        <w:numPr>
          <w:ilvl w:val="0"/>
          <w:numId w:val="40"/>
        </w:numPr>
        <w:rPr>
          <w:lang w:eastAsia="de-DE"/>
        </w:rPr>
      </w:pPr>
      <w:r w:rsidRPr="00562FF2">
        <w:rPr>
          <w:lang w:eastAsia="de-DE"/>
        </w:rPr>
        <w:t>List of projects in which you have experience with the topic</w:t>
      </w:r>
    </w:p>
    <w:p w14:paraId="68D5D545" w14:textId="77777777" w:rsidR="00C629D4" w:rsidRPr="00562FF2" w:rsidRDefault="00C629D4" w:rsidP="00C629D4">
      <w:pPr>
        <w:numPr>
          <w:ilvl w:val="0"/>
          <w:numId w:val="40"/>
        </w:numPr>
        <w:rPr>
          <w:lang w:val="de-DE" w:eastAsia="de-DE"/>
        </w:rPr>
      </w:pPr>
      <w:proofErr w:type="spellStart"/>
      <w:r w:rsidRPr="00562FF2">
        <w:rPr>
          <w:lang w:val="de-DE" w:eastAsia="de-DE"/>
        </w:rPr>
        <w:t>Your</w:t>
      </w:r>
      <w:proofErr w:type="spellEnd"/>
      <w:r w:rsidRPr="00562FF2">
        <w:rPr>
          <w:lang w:val="de-DE" w:eastAsia="de-DE"/>
        </w:rPr>
        <w:t xml:space="preserve"> </w:t>
      </w:r>
      <w:proofErr w:type="spellStart"/>
      <w:r w:rsidRPr="00562FF2">
        <w:rPr>
          <w:lang w:val="de-DE" w:eastAsia="de-DE"/>
        </w:rPr>
        <w:t>publications</w:t>
      </w:r>
      <w:proofErr w:type="spellEnd"/>
      <w:r w:rsidRPr="00562FF2">
        <w:rPr>
          <w:lang w:val="de-DE" w:eastAsia="de-DE"/>
        </w:rPr>
        <w:t xml:space="preserve"> on </w:t>
      </w:r>
      <w:proofErr w:type="spellStart"/>
      <w:r w:rsidRPr="00562FF2">
        <w:rPr>
          <w:lang w:val="de-DE" w:eastAsia="de-DE"/>
        </w:rPr>
        <w:t>the</w:t>
      </w:r>
      <w:proofErr w:type="spellEnd"/>
      <w:r w:rsidRPr="00562FF2">
        <w:rPr>
          <w:lang w:val="de-DE" w:eastAsia="de-DE"/>
        </w:rPr>
        <w:t xml:space="preserve"> </w:t>
      </w:r>
      <w:proofErr w:type="spellStart"/>
      <w:r w:rsidRPr="00562FF2">
        <w:rPr>
          <w:lang w:val="de-DE" w:eastAsia="de-DE"/>
        </w:rPr>
        <w:t>topic</w:t>
      </w:r>
      <w:proofErr w:type="spellEnd"/>
    </w:p>
    <w:p w14:paraId="6E63A349" w14:textId="77777777" w:rsidR="00C629D4" w:rsidRPr="00562FF2" w:rsidRDefault="00C629D4" w:rsidP="00C629D4">
      <w:pPr>
        <w:numPr>
          <w:ilvl w:val="0"/>
          <w:numId w:val="40"/>
        </w:numPr>
        <w:rPr>
          <w:lang w:eastAsia="de-DE"/>
        </w:rPr>
      </w:pPr>
      <w:r w:rsidRPr="00562FF2">
        <w:rPr>
          <w:lang w:eastAsia="de-DE"/>
        </w:rPr>
        <w:t>Consent to share contact information with members of the topic working group (yes/no)</w:t>
      </w:r>
    </w:p>
    <w:p w14:paraId="7F7C24F2" w14:textId="326261A9" w:rsidR="00C629D4" w:rsidRPr="00562FF2" w:rsidRDefault="00042486" w:rsidP="00C629D4">
      <w:pPr>
        <w:numPr>
          <w:ilvl w:val="0"/>
          <w:numId w:val="40"/>
        </w:numPr>
        <w:rPr>
          <w:lang w:eastAsia="de-DE"/>
        </w:rPr>
      </w:pPr>
      <w:r>
        <w:t xml:space="preserve">Consent for the </w:t>
      </w:r>
      <w:r>
        <w:t xml:space="preserve">work </w:t>
      </w:r>
      <w:r>
        <w:t>results of the working group to be published and utilized by iSAQB.</w:t>
      </w:r>
      <w:r w:rsidRPr="00562FF2">
        <w:rPr>
          <w:lang w:eastAsia="de-DE"/>
        </w:rPr>
        <w:t xml:space="preserve"> </w:t>
      </w:r>
      <w:r w:rsidR="00C629D4" w:rsidRPr="00562FF2">
        <w:rPr>
          <w:lang w:eastAsia="de-DE"/>
        </w:rPr>
        <w:t>(yes/no)</w:t>
      </w:r>
    </w:p>
    <w:p w14:paraId="58A25AD0" w14:textId="0F1C8C48" w:rsidR="00C629D4" w:rsidRPr="00562FF2" w:rsidRDefault="00C629D4" w:rsidP="00C629D4">
      <w:pPr>
        <w:numPr>
          <w:ilvl w:val="0"/>
          <w:numId w:val="40"/>
        </w:numPr>
        <w:rPr>
          <w:lang w:eastAsia="de-DE"/>
        </w:rPr>
      </w:pPr>
      <w:r w:rsidRPr="00562FF2">
        <w:rPr>
          <w:lang w:eastAsia="de-DE"/>
        </w:rPr>
        <w:t xml:space="preserve">Declaration of willingness to collaborate </w:t>
      </w:r>
      <w:r w:rsidR="00494CFC">
        <w:rPr>
          <w:lang w:eastAsia="de-DE"/>
        </w:rPr>
        <w:t xml:space="preserve">in the working group </w:t>
      </w:r>
      <w:r w:rsidRPr="00562FF2">
        <w:rPr>
          <w:lang w:eastAsia="de-DE"/>
        </w:rPr>
        <w:t>(yes/no)</w:t>
      </w:r>
    </w:p>
    <w:p w14:paraId="6782C3FD" w14:textId="77777777" w:rsidR="00C629D4" w:rsidRPr="00270EDC" w:rsidRDefault="00C629D4" w:rsidP="00C629D4">
      <w:pPr>
        <w:rPr>
          <w:ins w:id="49" w:author="Ebbing, Matthias" w:date="2024-04-19T08:37:00Z"/>
          <w:lang w:eastAsia="de-DE"/>
        </w:rPr>
      </w:pPr>
    </w:p>
    <w:p w14:paraId="1EA5A65E" w14:textId="77777777" w:rsidR="00C629D4" w:rsidRPr="00B85EB3" w:rsidRDefault="00C629D4" w:rsidP="00C629D4">
      <w:pPr>
        <w:pStyle w:val="berschrift1"/>
        <w:rPr>
          <w:lang w:val="en-US"/>
        </w:rPr>
      </w:pPr>
      <w:r w:rsidRPr="00562FF2">
        <w:rPr>
          <w:lang w:val="en-US"/>
        </w:rPr>
        <w:t>Submit</w:t>
      </w:r>
      <w:r w:rsidRPr="00B85EB3">
        <w:rPr>
          <w:lang w:val="en-US"/>
        </w:rPr>
        <w:t xml:space="preserve"> </w:t>
      </w:r>
      <w:r>
        <w:rPr>
          <w:lang w:val="en-US"/>
        </w:rPr>
        <w:t>T</w:t>
      </w:r>
      <w:r w:rsidRPr="00B85EB3">
        <w:rPr>
          <w:lang w:val="en-US"/>
        </w:rPr>
        <w:t>opic</w:t>
      </w:r>
    </w:p>
    <w:p w14:paraId="53EC1560" w14:textId="77777777" w:rsidR="00C629D4" w:rsidRPr="00562FF2" w:rsidRDefault="00C629D4" w:rsidP="00C629D4">
      <w:pPr>
        <w:spacing w:line="240" w:lineRule="auto"/>
        <w:jc w:val="left"/>
      </w:pPr>
      <w:r w:rsidRPr="00B85EB3">
        <w:t xml:space="preserve">To submit a topic, please answer the following questions and send it to </w:t>
      </w:r>
      <w:r>
        <w:t>expert@isaqb.org</w:t>
      </w:r>
      <w:r w:rsidRPr="00B85EB3">
        <w:t>. After review and approval by the topic administrator, the topic will be published in the topic repository on the iSAQB website and made available for application</w:t>
      </w:r>
      <w:r w:rsidRPr="00562FF2">
        <w:rPr>
          <w:rFonts w:ascii="Times New Roman" w:eastAsia="Times New Roman" w:hAnsi="Times New Roman" w:cs="Times New Roman"/>
          <w:kern w:val="0"/>
          <w:sz w:val="24"/>
          <w:szCs w:val="24"/>
          <w:lang w:eastAsia="de-DE"/>
        </w:rPr>
        <w:t xml:space="preserve"> </w:t>
      </w:r>
      <w:r w:rsidRPr="00562FF2">
        <w:t xml:space="preserve">Currently, while the website is still under construction, the current status can always be viewed at </w:t>
      </w:r>
      <w:hyperlink r:id="rId21" w:tgtFrame="_new" w:history="1">
        <w:r w:rsidRPr="00562FF2">
          <w:rPr>
            <w:rStyle w:val="Hyperlink"/>
          </w:rPr>
          <w:t>http://public.isaqb.org/topic-backlog-expert-level/</w:t>
        </w:r>
      </w:hyperlink>
      <w:r w:rsidRPr="00562FF2">
        <w:t>.</w:t>
      </w:r>
    </w:p>
    <w:p w14:paraId="22FCEAAE" w14:textId="77777777" w:rsidR="00C629D4" w:rsidRPr="00B85EB3" w:rsidRDefault="00C629D4" w:rsidP="00C629D4">
      <w:pPr>
        <w:spacing w:line="240" w:lineRule="auto"/>
        <w:jc w:val="left"/>
      </w:pPr>
      <w:r w:rsidRPr="00B85EB3">
        <w:t>In consultation with you, we allow ourselves minor adjustments to sharpen and delimit the topic. As a topic submitter you are not obliged to work on the topic yourself.</w:t>
      </w:r>
    </w:p>
    <w:p w14:paraId="5BC3D0C7" w14:textId="77777777" w:rsidR="00C629D4" w:rsidRPr="00B85EB3" w:rsidRDefault="00C629D4" w:rsidP="00C629D4">
      <w:pPr>
        <w:spacing w:line="240" w:lineRule="auto"/>
        <w:jc w:val="left"/>
      </w:pPr>
    </w:p>
    <w:p w14:paraId="022D4BA5" w14:textId="77777777" w:rsidR="00C629D4" w:rsidRPr="00B85EB3" w:rsidRDefault="00C629D4" w:rsidP="00C629D4">
      <w:pPr>
        <w:pStyle w:val="Listenabsatz"/>
        <w:numPr>
          <w:ilvl w:val="0"/>
          <w:numId w:val="39"/>
        </w:numPr>
        <w:spacing w:line="240" w:lineRule="auto"/>
        <w:jc w:val="left"/>
      </w:pPr>
      <w:r w:rsidRPr="00B85EB3">
        <w:t>Your name</w:t>
      </w:r>
    </w:p>
    <w:p w14:paraId="1EBBBB41" w14:textId="77777777" w:rsidR="00C629D4" w:rsidRPr="00B85EB3" w:rsidRDefault="00C629D4" w:rsidP="00C629D4">
      <w:pPr>
        <w:spacing w:line="240" w:lineRule="auto"/>
        <w:jc w:val="left"/>
      </w:pPr>
    </w:p>
    <w:p w14:paraId="230B7CF1" w14:textId="77777777" w:rsidR="00C629D4" w:rsidRPr="00B85EB3" w:rsidRDefault="00C629D4" w:rsidP="00C629D4">
      <w:pPr>
        <w:pStyle w:val="Listenabsatz"/>
        <w:numPr>
          <w:ilvl w:val="0"/>
          <w:numId w:val="39"/>
        </w:numPr>
        <w:spacing w:line="240" w:lineRule="auto"/>
        <w:jc w:val="left"/>
      </w:pPr>
      <w:r w:rsidRPr="00B85EB3">
        <w:t>Your e-mail address</w:t>
      </w:r>
    </w:p>
    <w:p w14:paraId="0AC4E93E" w14:textId="77777777" w:rsidR="00C629D4" w:rsidRPr="00B85EB3" w:rsidRDefault="00C629D4" w:rsidP="00C629D4">
      <w:pPr>
        <w:spacing w:line="240" w:lineRule="auto"/>
        <w:jc w:val="left"/>
      </w:pPr>
    </w:p>
    <w:p w14:paraId="3F34B223" w14:textId="77777777" w:rsidR="00C629D4" w:rsidRPr="00B85EB3" w:rsidRDefault="00C629D4" w:rsidP="00C629D4">
      <w:pPr>
        <w:pStyle w:val="Listenabsatz"/>
        <w:numPr>
          <w:ilvl w:val="0"/>
          <w:numId w:val="39"/>
        </w:numPr>
        <w:spacing w:line="240" w:lineRule="auto"/>
        <w:jc w:val="left"/>
      </w:pPr>
      <w:r w:rsidRPr="00B85EB3">
        <w:t>What is it about? Brief description of the topic</w:t>
      </w:r>
    </w:p>
    <w:p w14:paraId="63A2AE8C" w14:textId="77777777" w:rsidR="00C629D4" w:rsidRPr="00B85EB3" w:rsidRDefault="00C629D4" w:rsidP="00C629D4">
      <w:pPr>
        <w:spacing w:line="240" w:lineRule="auto"/>
        <w:jc w:val="left"/>
      </w:pPr>
    </w:p>
    <w:p w14:paraId="730F15C9" w14:textId="77777777" w:rsidR="00C629D4" w:rsidRPr="00B85EB3" w:rsidRDefault="00C629D4" w:rsidP="00C629D4">
      <w:pPr>
        <w:pStyle w:val="Listenabsatz"/>
        <w:numPr>
          <w:ilvl w:val="0"/>
          <w:numId w:val="39"/>
        </w:numPr>
        <w:spacing w:line="240" w:lineRule="auto"/>
        <w:jc w:val="left"/>
      </w:pPr>
      <w:r w:rsidRPr="00B85EB3">
        <w:t>What challenges are associated with the topic of?</w:t>
      </w:r>
    </w:p>
    <w:p w14:paraId="24C3B390" w14:textId="77777777" w:rsidR="00C629D4" w:rsidRPr="00B85EB3" w:rsidRDefault="00C629D4" w:rsidP="00C629D4">
      <w:pPr>
        <w:spacing w:line="240" w:lineRule="auto"/>
        <w:jc w:val="left"/>
      </w:pPr>
    </w:p>
    <w:p w14:paraId="02CC5264" w14:textId="77777777" w:rsidR="00C629D4" w:rsidRPr="00B85EB3" w:rsidRDefault="00C629D4" w:rsidP="00C629D4">
      <w:pPr>
        <w:pStyle w:val="Listenabsatz"/>
        <w:numPr>
          <w:ilvl w:val="0"/>
          <w:numId w:val="39"/>
        </w:numPr>
        <w:spacing w:line="240" w:lineRule="auto"/>
        <w:jc w:val="left"/>
      </w:pPr>
      <w:r w:rsidRPr="00B85EB3">
        <w:t>Where does the problem occur in the market, and who is interested in solving the problem?</w:t>
      </w:r>
    </w:p>
    <w:p w14:paraId="738166D8" w14:textId="77777777" w:rsidR="00C629D4" w:rsidRPr="00B85EB3" w:rsidRDefault="00C629D4" w:rsidP="00C629D4">
      <w:pPr>
        <w:spacing w:line="240" w:lineRule="auto"/>
        <w:jc w:val="left"/>
      </w:pPr>
    </w:p>
    <w:p w14:paraId="4653663B" w14:textId="77777777" w:rsidR="00C629D4" w:rsidRPr="00B85EB3" w:rsidRDefault="00C629D4" w:rsidP="00C629D4">
      <w:pPr>
        <w:pStyle w:val="Listenabsatz"/>
        <w:numPr>
          <w:ilvl w:val="0"/>
          <w:numId w:val="39"/>
        </w:numPr>
        <w:spacing w:line="240" w:lineRule="auto"/>
        <w:jc w:val="left"/>
      </w:pPr>
      <w:r w:rsidRPr="00B85EB3">
        <w:t>What is the contribution of working on this topic? What becomes better when this topic has been worked on?</w:t>
      </w:r>
    </w:p>
    <w:p w14:paraId="0885B649" w14:textId="77777777" w:rsidR="00C629D4" w:rsidRPr="00B85EB3" w:rsidRDefault="00C629D4" w:rsidP="00C629D4">
      <w:pPr>
        <w:spacing w:line="240" w:lineRule="auto"/>
        <w:jc w:val="left"/>
      </w:pPr>
    </w:p>
    <w:p w14:paraId="0CAEC1A0" w14:textId="77777777" w:rsidR="00C629D4" w:rsidRPr="00B85EB3" w:rsidRDefault="00C629D4" w:rsidP="00C629D4">
      <w:pPr>
        <w:pStyle w:val="Listenabsatz"/>
        <w:numPr>
          <w:ilvl w:val="0"/>
          <w:numId w:val="39"/>
        </w:numPr>
        <w:spacing w:line="240" w:lineRule="auto"/>
        <w:jc w:val="left"/>
      </w:pPr>
      <w:r w:rsidRPr="00B85EB3">
        <w:t>Optional information on links, literature, references of all kinds</w:t>
      </w:r>
    </w:p>
    <w:p w14:paraId="2746C5F5" w14:textId="77777777" w:rsidR="00C629D4" w:rsidRPr="00B85EB3" w:rsidRDefault="00C629D4" w:rsidP="00C629D4">
      <w:pPr>
        <w:pStyle w:val="Listenabsatz"/>
      </w:pPr>
    </w:p>
    <w:p w14:paraId="61250FA2" w14:textId="77777777" w:rsidR="00C629D4" w:rsidRPr="00B85EB3" w:rsidRDefault="00C629D4" w:rsidP="00C629D4">
      <w:pPr>
        <w:pStyle w:val="Listenabsatz"/>
        <w:numPr>
          <w:ilvl w:val="0"/>
          <w:numId w:val="39"/>
        </w:numPr>
        <w:spacing w:line="240" w:lineRule="auto"/>
        <w:jc w:val="left"/>
        <w:rPr>
          <w:rStyle w:val="wpcf7-list-item-label"/>
        </w:rPr>
      </w:pPr>
      <w:r w:rsidRPr="00B85EB3">
        <w:t xml:space="preserve">Are you generally interested in participating in a topic working group for your submitted topic? This information does not obligate you to do so, but helps us to assess the topic potential: </w:t>
      </w:r>
      <w:r w:rsidRPr="00B85EB3">
        <w:rPr>
          <w:b/>
          <w:bCs/>
          <w:sz w:val="18"/>
          <w:szCs w:val="16"/>
        </w:rPr>
        <w:t xml:space="preserve">(yes, probably, maybe, rather not, excluded) </w:t>
      </w:r>
    </w:p>
    <w:p w14:paraId="65D5AC91" w14:textId="77777777" w:rsidR="00C629D4" w:rsidRPr="00B85EB3" w:rsidRDefault="00C629D4" w:rsidP="00C629D4">
      <w:pPr>
        <w:pStyle w:val="Listenabsatz"/>
      </w:pPr>
    </w:p>
    <w:p w14:paraId="514A1409" w14:textId="77777777" w:rsidR="00C629D4" w:rsidRPr="00B85EB3" w:rsidRDefault="00C629D4" w:rsidP="00C629D4">
      <w:pPr>
        <w:pStyle w:val="Listenabsatz"/>
        <w:numPr>
          <w:ilvl w:val="0"/>
          <w:numId w:val="39"/>
        </w:numPr>
        <w:spacing w:line="240" w:lineRule="auto"/>
        <w:jc w:val="left"/>
      </w:pPr>
      <w:r w:rsidRPr="00B85EB3">
        <w:t xml:space="preserve">Recommended size of the working group: </w:t>
      </w:r>
      <w:r w:rsidRPr="00B85EB3">
        <w:rPr>
          <w:b/>
          <w:bCs/>
          <w:sz w:val="18"/>
          <w:szCs w:val="16"/>
        </w:rPr>
        <w:t>(min, max)</w:t>
      </w:r>
    </w:p>
    <w:p w14:paraId="21EF838C" w14:textId="77777777" w:rsidR="00C629D4" w:rsidRPr="00B85EB3" w:rsidRDefault="00C629D4" w:rsidP="00C629D4">
      <w:pPr>
        <w:pStyle w:val="Listenabsatz"/>
      </w:pPr>
    </w:p>
    <w:p w14:paraId="7C96695F" w14:textId="77777777" w:rsidR="00C629D4" w:rsidRPr="00B85EB3" w:rsidRDefault="00C629D4" w:rsidP="00C629D4">
      <w:pPr>
        <w:pStyle w:val="Listenabsatz"/>
        <w:numPr>
          <w:ilvl w:val="0"/>
          <w:numId w:val="39"/>
        </w:numPr>
        <w:spacing w:line="240" w:lineRule="auto"/>
        <w:jc w:val="left"/>
        <w:rPr>
          <w:rStyle w:val="wpcf7-list-item-label"/>
        </w:rPr>
      </w:pPr>
      <w:r w:rsidRPr="00B85EB3">
        <w:rPr>
          <w:rStyle w:val="wpcf7-list-item-label"/>
        </w:rPr>
        <w:t xml:space="preserve">I accept the </w:t>
      </w:r>
      <w:hyperlink r:id="rId22" w:tgtFrame="_blank" w:history="1">
        <w:r w:rsidRPr="00B85EB3">
          <w:rPr>
            <w:rStyle w:val="Hyperlink"/>
          </w:rPr>
          <w:t>general policies</w:t>
        </w:r>
      </w:hyperlink>
      <w:r w:rsidRPr="00B85EB3">
        <w:rPr>
          <w:rStyle w:val="wpcf7-list-item-label"/>
        </w:rPr>
        <w:t xml:space="preserve">. </w:t>
      </w:r>
    </w:p>
    <w:p w14:paraId="315567B6" w14:textId="77777777" w:rsidR="00C629D4" w:rsidRPr="00B85EB3" w:rsidRDefault="00C629D4" w:rsidP="00C629D4">
      <w:pPr>
        <w:spacing w:line="240" w:lineRule="auto"/>
        <w:jc w:val="left"/>
        <w:rPr>
          <w:rStyle w:val="wpcf7-list-item-label"/>
        </w:rPr>
      </w:pPr>
    </w:p>
    <w:p w14:paraId="347870E2" w14:textId="77777777" w:rsidR="00C629D4" w:rsidRPr="00B85EB3" w:rsidRDefault="00C629D4" w:rsidP="00C629D4">
      <w:pPr>
        <w:spacing w:line="240" w:lineRule="auto"/>
        <w:jc w:val="left"/>
      </w:pPr>
      <w:r w:rsidRPr="00B85EB3">
        <w:rPr>
          <w:rStyle w:val="wpcf7-list-item-label"/>
        </w:rPr>
        <w:t xml:space="preserve">You can find more information in the </w:t>
      </w:r>
      <w:hyperlink r:id="rId23" w:tgtFrame="_blank" w:history="1">
        <w:r w:rsidRPr="00B85EB3">
          <w:rPr>
            <w:rStyle w:val="Hyperlink"/>
          </w:rPr>
          <w:t>privacy policy</w:t>
        </w:r>
      </w:hyperlink>
      <w:bookmarkStart w:id="50" w:name="_Toc147664220"/>
      <w:r w:rsidRPr="00B85EB3">
        <w:rPr>
          <w:rStyle w:val="Hyperlink"/>
        </w:rPr>
        <w:t>.</w:t>
      </w:r>
    </w:p>
    <w:p w14:paraId="0B8F57AF" w14:textId="77777777" w:rsidR="00C629D4" w:rsidRPr="00B85EB3" w:rsidRDefault="00C629D4" w:rsidP="00C629D4">
      <w:pPr>
        <w:spacing w:line="240" w:lineRule="auto"/>
        <w:jc w:val="left"/>
      </w:pPr>
    </w:p>
    <w:bookmarkEnd w:id="50"/>
    <w:p w14:paraId="1523964A" w14:textId="77777777" w:rsidR="00C629D4" w:rsidRPr="00562FF2" w:rsidRDefault="00C629D4" w:rsidP="00C629D4">
      <w:pPr>
        <w:pStyle w:val="berschrift1"/>
        <w:rPr>
          <w:lang w:val="en-US"/>
        </w:rPr>
      </w:pPr>
      <w:r w:rsidRPr="00562FF2">
        <w:rPr>
          <w:lang w:val="en-US"/>
        </w:rPr>
        <w:lastRenderedPageBreak/>
        <w:t>Topic Backlog</w:t>
      </w:r>
    </w:p>
    <w:p w14:paraId="114953D3" w14:textId="77777777" w:rsidR="00C629D4" w:rsidRPr="00B85EB3" w:rsidRDefault="00C629D4" w:rsidP="00C629D4">
      <w:pPr>
        <w:spacing w:line="240" w:lineRule="auto"/>
        <w:jc w:val="left"/>
      </w:pPr>
    </w:p>
    <w:p w14:paraId="45218F4F" w14:textId="77777777" w:rsidR="00C629D4" w:rsidRDefault="00C629D4" w:rsidP="00C629D4">
      <w:r>
        <w:t xml:space="preserve">The topic backlog can be viewed at </w:t>
      </w:r>
      <w:hyperlink r:id="rId24" w:tgtFrame="_new" w:history="1">
        <w:r>
          <w:rPr>
            <w:rStyle w:val="Hyperlink"/>
          </w:rPr>
          <w:t>http://public.isaqb.org/topic-backlog-expert-level/</w:t>
        </w:r>
      </w:hyperlink>
      <w:r>
        <w:t>.</w:t>
      </w:r>
    </w:p>
    <w:p w14:paraId="33839261" w14:textId="77777777" w:rsidR="00C629D4" w:rsidRDefault="00C629D4" w:rsidP="00C629D4"/>
    <w:p w14:paraId="5993746B" w14:textId="77777777" w:rsidR="00C629D4" w:rsidRPr="00562FF2" w:rsidRDefault="00C629D4" w:rsidP="00C629D4">
      <w:pPr>
        <w:pStyle w:val="berschrift1"/>
        <w:rPr>
          <w:lang w:val="en-US"/>
        </w:rPr>
      </w:pPr>
      <w:r w:rsidRPr="00562FF2">
        <w:rPr>
          <w:lang w:val="en-US"/>
        </w:rPr>
        <w:t>Examination Regulations</w:t>
      </w:r>
    </w:p>
    <w:p w14:paraId="08E61D44" w14:textId="77777777" w:rsidR="00C629D4" w:rsidRPr="0042612A" w:rsidRDefault="00C629D4" w:rsidP="00C629D4">
      <w:pPr>
        <w:rPr>
          <w:lang w:eastAsia="de-DE"/>
        </w:rPr>
      </w:pPr>
      <w:r>
        <w:t xml:space="preserve">The current examination regulations are available at </w:t>
      </w:r>
      <w:hyperlink r:id="rId25" w:tgtFrame="_new" w:history="1">
        <w:r>
          <w:rPr>
            <w:rStyle w:val="Hyperlink"/>
          </w:rPr>
          <w:t>https://public.isaqb.org/examination-expert/</w:t>
        </w:r>
      </w:hyperlink>
      <w:r>
        <w:t>.</w:t>
      </w:r>
    </w:p>
    <w:p w14:paraId="3211B6BD" w14:textId="791520F2" w:rsidR="00E665E7" w:rsidRPr="00C629D4" w:rsidRDefault="00E665E7" w:rsidP="00C629D4">
      <w:pPr>
        <w:pStyle w:val="berschrift1"/>
        <w:rPr>
          <w:rFonts w:ascii="Times New Roman" w:eastAsia="Times New Roman" w:hAnsi="Times New Roman"/>
          <w:sz w:val="24"/>
          <w:szCs w:val="24"/>
          <w:lang w:val="en-US" w:eastAsia="ja-JP"/>
        </w:rPr>
      </w:pPr>
    </w:p>
    <w:sectPr w:rsidR="00E665E7" w:rsidRPr="00C629D4" w:rsidSect="00442773">
      <w:headerReference w:type="default" r:id="rId26"/>
      <w:footerReference w:type="default" r:id="rId27"/>
      <w:headerReference w:type="first" r:id="rId28"/>
      <w:footerReference w:type="first" r:id="rId29"/>
      <w:pgSz w:w="11907" w:h="16840" w:code="9"/>
      <w:pgMar w:top="2835" w:right="1418" w:bottom="851" w:left="1418" w:header="567" w:footer="760" w:gutter="0"/>
      <w:pgNumType w:start="1"/>
      <w:cols w:space="720" w:equalWidth="0">
        <w:col w:w="9406"/>
      </w:cols>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Woock, Kristina" w:date="2023-10-08T15:19:00Z" w:initials="KW">
    <w:p w14:paraId="5EAA75C4" w14:textId="6E939443" w:rsidR="006F5540" w:rsidRDefault="006F5540">
      <w:pPr>
        <w:pStyle w:val="Kommentartext"/>
      </w:pPr>
      <w:r>
        <w:rPr>
          <w:rStyle w:val="Kommentarzeichen"/>
        </w:rPr>
        <w:annotationRef/>
      </w:r>
      <w:r>
        <w:t>Vgl. deutscher Kommentar</w:t>
      </w:r>
    </w:p>
  </w:comment>
  <w:comment w:id="36" w:author="Woock, Kristina" w:date="2023-10-08T15:21:00Z" w:initials="KW">
    <w:p w14:paraId="69250F2D" w14:textId="0B201F50" w:rsidR="006F5540" w:rsidRDefault="006F5540">
      <w:pPr>
        <w:pStyle w:val="Kommentartext"/>
      </w:pPr>
      <w:r>
        <w:rPr>
          <w:rStyle w:val="Kommentarzeichen"/>
        </w:rPr>
        <w:annotationRef/>
      </w:r>
      <w:r>
        <w:t>Oder achievement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AA75C4" w15:done="0"/>
  <w15:commentEx w15:paraId="69250F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8D2A30" w16cex:dateUtc="2023-10-08T13:19:00Z"/>
  <w16cex:commentExtensible w16cex:durableId="34CF5267" w16cex:dateUtc="2023-10-08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AA75C4" w16cid:durableId="6B8D2A30"/>
  <w16cid:commentId w16cid:paraId="69250F2D" w16cid:durableId="34CF52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C6F73" w14:textId="77777777" w:rsidR="00BD7FE5" w:rsidRPr="00B85EB3" w:rsidRDefault="00BD7FE5">
      <w:pPr>
        <w:rPr>
          <w:sz w:val="14"/>
          <w:szCs w:val="14"/>
        </w:rPr>
      </w:pPr>
      <w:r w:rsidRPr="00B85EB3">
        <w:rPr>
          <w:sz w:val="14"/>
          <w:szCs w:val="14"/>
        </w:rPr>
        <w:separator/>
      </w:r>
    </w:p>
  </w:endnote>
  <w:endnote w:type="continuationSeparator" w:id="0">
    <w:p w14:paraId="0FEF378E" w14:textId="77777777" w:rsidR="00BD7FE5" w:rsidRPr="00B85EB3" w:rsidRDefault="00BD7FE5">
      <w:pPr>
        <w:rPr>
          <w:sz w:val="14"/>
          <w:szCs w:val="14"/>
        </w:rPr>
      </w:pPr>
      <w:r w:rsidRPr="00B85EB3">
        <w:rPr>
          <w:sz w:val="14"/>
          <w:szCs w:val="14"/>
        </w:rPr>
        <w:continuationSeparator/>
      </w:r>
    </w:p>
  </w:endnote>
  <w:endnote w:type="continuationNotice" w:id="1">
    <w:p w14:paraId="7D28B45F" w14:textId="77777777" w:rsidR="00AB48BE" w:rsidRPr="00B85EB3" w:rsidRDefault="00AB48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embedBold r:id="rId1" w:subsetted="1" w:fontKey="{00931575-2423-4C32-87D8-58F986CF10B4}"/>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25C7B" w14:textId="0ED01F36" w:rsidR="00CB16ED" w:rsidRPr="00B85EB3" w:rsidRDefault="00CB16ED" w:rsidP="00CB16ED">
    <w:pPr>
      <w:pStyle w:val="Fuzeile"/>
    </w:pPr>
    <w:r w:rsidRPr="00B85EB3">
      <w:t>© iSAQB e. V.</w:t>
    </w:r>
    <w:r w:rsidRPr="00B85EB3">
      <w:ptab w:relativeTo="margin" w:alignment="center" w:leader="none"/>
    </w:r>
    <w:r w:rsidRPr="00B85EB3">
      <w:t xml:space="preserve">                                                  </w:t>
    </w:r>
    <w:r w:rsidR="00B85EB3" w:rsidRPr="00B85EB3">
      <w:t>Date of publication</w:t>
    </w:r>
    <w:r w:rsidRPr="00B85EB3">
      <w:t xml:space="preserve">                                                              </w:t>
    </w:r>
    <w:r w:rsidR="00B85EB3">
      <w:t>Page</w:t>
    </w:r>
    <w:r w:rsidRPr="00B85EB3">
      <w:t xml:space="preserve"> </w:t>
    </w:r>
    <w:r w:rsidRPr="00B85EB3">
      <w:rPr>
        <w:b/>
        <w:bCs/>
      </w:rPr>
      <w:fldChar w:fldCharType="begin"/>
    </w:r>
    <w:r w:rsidRPr="00B85EB3">
      <w:rPr>
        <w:b/>
        <w:bCs/>
      </w:rPr>
      <w:instrText>PAGE  \* Arabic  \* MERGEFORMAT</w:instrText>
    </w:r>
    <w:r w:rsidRPr="00B85EB3">
      <w:rPr>
        <w:b/>
        <w:bCs/>
      </w:rPr>
      <w:fldChar w:fldCharType="separate"/>
    </w:r>
    <w:r w:rsidRPr="00B85EB3">
      <w:rPr>
        <w:b/>
        <w:bCs/>
      </w:rPr>
      <w:t>1</w:t>
    </w:r>
    <w:r w:rsidRPr="00B85EB3">
      <w:rPr>
        <w:b/>
        <w:bCs/>
      </w:rPr>
      <w:fldChar w:fldCharType="end"/>
    </w:r>
    <w:r w:rsidRPr="00B85EB3">
      <w:t xml:space="preserve"> </w:t>
    </w:r>
    <w:r w:rsidR="00B85EB3">
      <w:t>of</w:t>
    </w:r>
    <w:r w:rsidRPr="00B85EB3">
      <w:t xml:space="preserve"> </w:t>
    </w:r>
    <w:r w:rsidRPr="00B85EB3">
      <w:rPr>
        <w:b/>
        <w:bCs/>
      </w:rPr>
      <w:fldChar w:fldCharType="begin"/>
    </w:r>
    <w:r w:rsidRPr="00B85EB3">
      <w:rPr>
        <w:b/>
        <w:bCs/>
      </w:rPr>
      <w:instrText>NUMPAGES  \* Arabic  \* MERGEFORMAT</w:instrText>
    </w:r>
    <w:r w:rsidRPr="00B85EB3">
      <w:rPr>
        <w:b/>
        <w:bCs/>
      </w:rPr>
      <w:fldChar w:fldCharType="separate"/>
    </w:r>
    <w:r w:rsidRPr="00B85EB3">
      <w:rPr>
        <w:b/>
        <w:bCs/>
      </w:rPr>
      <w:t>12</w:t>
    </w:r>
    <w:r w:rsidRPr="00B85EB3">
      <w:rPr>
        <w:b/>
        <w:bCs/>
      </w:rPr>
      <w:fldChar w:fldCharType="end"/>
    </w:r>
    <w:r w:rsidRPr="00B85EB3">
      <w:ptab w:relativeTo="margin" w:alignment="right" w:leader="none"/>
    </w:r>
  </w:p>
  <w:p w14:paraId="7B66E89E" w14:textId="2C42B97B" w:rsidR="00442773" w:rsidRPr="00B85EB3" w:rsidRDefault="00442773" w:rsidP="00CB16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8457" w14:textId="77777777" w:rsidR="00BD7FE5" w:rsidRPr="00C23080" w:rsidRDefault="00BD7FE5">
    <w:pPr>
      <w:pStyle w:val="Fuzeile"/>
      <w:tabs>
        <w:tab w:val="clear" w:pos="4536"/>
        <w:tab w:val="left" w:pos="6946"/>
      </w:tabs>
      <w:spacing w:before="60"/>
      <w:ind w:left="540"/>
      <w:rPr>
        <w:sz w:val="12"/>
        <w:szCs w:val="12"/>
        <w:lang w:val="de-DE"/>
        <w:rPrChange w:id="51" w:author="Hermann Woock" w:date="2023-10-08T15:59:00Z">
          <w:rPr>
            <w:sz w:val="12"/>
            <w:szCs w:val="12"/>
          </w:rPr>
        </w:rPrChange>
      </w:rPr>
    </w:pPr>
    <w:r w:rsidRPr="00B85EB3">
      <w:rPr>
        <w:noProof/>
        <w:color w:val="7F7F7F"/>
        <w:sz w:val="14"/>
        <w:szCs w:val="14"/>
        <w:lang w:eastAsia="de-DE"/>
      </w:rPr>
      <mc:AlternateContent>
        <mc:Choice Requires="wpg">
          <w:drawing>
            <wp:anchor distT="0" distB="0" distL="114300" distR="114300" simplePos="0" relativeHeight="251658241"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BD7FE5" w:rsidRPr="00B85EB3"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BD7FE5" w:rsidRPr="00B85EB3"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8241"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BD7FE5" w:rsidRPr="00B85EB3" w:rsidRDefault="00BD7FE5">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BD7FE5" w:rsidRPr="00B85EB3" w:rsidRDefault="00BD7FE5">
                      <w:pPr>
                        <w:autoSpaceDE w:val="0"/>
                        <w:autoSpaceDN w:val="0"/>
                        <w:adjustRightInd w:val="0"/>
                        <w:jc w:val="center"/>
                        <w:rPr>
                          <w:color w:val="000099"/>
                          <w:sz w:val="25"/>
                          <w:szCs w:val="25"/>
                        </w:rPr>
                      </w:pPr>
                    </w:p>
                  </w:txbxContent>
                </v:textbox>
              </v:rect>
              <w10:wrap type="square"/>
            </v:group>
          </w:pict>
        </mc:Fallback>
      </mc:AlternateContent>
    </w:r>
    <w:r w:rsidRPr="00C23080">
      <w:rPr>
        <w:color w:val="7F7F7F"/>
        <w:sz w:val="12"/>
        <w:szCs w:val="12"/>
        <w:lang w:val="de-DE"/>
        <w:rPrChange w:id="52" w:author="Hermann Woock" w:date="2023-10-08T15:59:00Z">
          <w:rPr>
            <w:color w:val="7F7F7F"/>
            <w:sz w:val="12"/>
            <w:szCs w:val="12"/>
          </w:rPr>
        </w:rPrChange>
      </w:rPr>
      <w:t>German Testing Board e.V. Tilo Linz (Vorsitzender), Horst Pohlmann (stellv. Vorsitzender)</w:t>
    </w:r>
    <w:r w:rsidRPr="00C23080">
      <w:rPr>
        <w:color w:val="7F7F7F"/>
        <w:sz w:val="12"/>
        <w:szCs w:val="12"/>
        <w:lang w:val="de-DE"/>
        <w:rPrChange w:id="53" w:author="Hermann Woock" w:date="2023-10-08T15:59:00Z">
          <w:rPr>
            <w:color w:val="7F7F7F"/>
            <w:sz w:val="12"/>
            <w:szCs w:val="12"/>
          </w:rPr>
        </w:rPrChange>
      </w:rPr>
      <w:br/>
      <w:t>Vereinssitz: Erlangen, Vereinsregister Nr.:1735, Dresdner Bank AG, BLZ 760 800 40, Konto: 0547351200</w:t>
    </w:r>
    <w:r w:rsidRPr="00C23080">
      <w:rPr>
        <w:color w:val="7F7F7F"/>
        <w:sz w:val="12"/>
        <w:szCs w:val="12"/>
        <w:lang w:val="de-DE"/>
        <w:rPrChange w:id="54" w:author="Hermann Woock" w:date="2023-10-08T15:59:00Z">
          <w:rPr>
            <w:color w:val="7F7F7F"/>
            <w:sz w:val="12"/>
            <w:szCs w:val="12"/>
          </w:rPr>
        </w:rPrChang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BD7FE5" w:rsidRPr="00C629D4" w14:paraId="0AD69320" w14:textId="77777777">
      <w:tc>
        <w:tcPr>
          <w:tcW w:w="4644" w:type="dxa"/>
        </w:tcPr>
        <w:p w14:paraId="73B8DB9A" w14:textId="77777777" w:rsidR="00BD7FE5" w:rsidRPr="00C23080" w:rsidRDefault="00BD7FE5">
          <w:pPr>
            <w:pStyle w:val="Fuzeile"/>
            <w:rPr>
              <w:sz w:val="12"/>
              <w:szCs w:val="12"/>
              <w:lang w:val="de-DE"/>
              <w:rPrChange w:id="55" w:author="Hermann Woock" w:date="2023-10-08T15:59:00Z">
                <w:rPr>
                  <w:sz w:val="12"/>
                  <w:szCs w:val="12"/>
                </w:rPr>
              </w:rPrChange>
            </w:rPr>
          </w:pPr>
        </w:p>
      </w:tc>
      <w:tc>
        <w:tcPr>
          <w:tcW w:w="4645" w:type="dxa"/>
        </w:tcPr>
        <w:p w14:paraId="15CD94EA" w14:textId="77777777" w:rsidR="00BD7FE5" w:rsidRPr="00C23080" w:rsidRDefault="00BD7FE5">
          <w:pPr>
            <w:pStyle w:val="Fuzeile"/>
            <w:jc w:val="right"/>
            <w:rPr>
              <w:sz w:val="12"/>
              <w:szCs w:val="12"/>
              <w:lang w:val="de-DE"/>
              <w:rPrChange w:id="56" w:author="Hermann Woock" w:date="2023-10-08T15:59:00Z">
                <w:rPr>
                  <w:sz w:val="12"/>
                  <w:szCs w:val="12"/>
                </w:rPr>
              </w:rPrChange>
            </w:rPr>
          </w:pPr>
        </w:p>
      </w:tc>
    </w:tr>
    <w:tr w:rsidR="00BD7FE5" w:rsidRPr="00C629D4" w14:paraId="498742D1" w14:textId="77777777">
      <w:tc>
        <w:tcPr>
          <w:tcW w:w="4644" w:type="dxa"/>
        </w:tcPr>
        <w:p w14:paraId="64D6FC5A" w14:textId="77777777" w:rsidR="00BD7FE5" w:rsidRPr="00C23080" w:rsidRDefault="00BD7FE5">
          <w:pPr>
            <w:pStyle w:val="Fuzeile"/>
            <w:rPr>
              <w:sz w:val="12"/>
              <w:szCs w:val="12"/>
              <w:lang w:val="de-DE"/>
              <w:rPrChange w:id="57" w:author="Hermann Woock" w:date="2023-10-08T15:59:00Z">
                <w:rPr>
                  <w:sz w:val="12"/>
                  <w:szCs w:val="12"/>
                </w:rPr>
              </w:rPrChange>
            </w:rPr>
          </w:pPr>
        </w:p>
      </w:tc>
      <w:tc>
        <w:tcPr>
          <w:tcW w:w="4645" w:type="dxa"/>
        </w:tcPr>
        <w:p w14:paraId="269BFEB6" w14:textId="77777777" w:rsidR="00BD7FE5" w:rsidRPr="00C23080" w:rsidRDefault="00BD7FE5">
          <w:pPr>
            <w:pStyle w:val="Fuzeile"/>
            <w:jc w:val="right"/>
            <w:rPr>
              <w:sz w:val="12"/>
              <w:szCs w:val="12"/>
              <w:lang w:val="de-DE"/>
              <w:rPrChange w:id="58" w:author="Hermann Woock" w:date="2023-10-08T15:59:00Z">
                <w:rPr>
                  <w:sz w:val="12"/>
                  <w:szCs w:val="12"/>
                </w:rPr>
              </w:rPrChange>
            </w:rPr>
          </w:pPr>
        </w:p>
      </w:tc>
    </w:tr>
  </w:tbl>
  <w:p w14:paraId="651B1654" w14:textId="77777777" w:rsidR="00BD7FE5" w:rsidRPr="00C23080" w:rsidRDefault="00BD7FE5">
    <w:pPr>
      <w:pStyle w:val="Fuzeile"/>
      <w:rPr>
        <w:sz w:val="12"/>
        <w:szCs w:val="12"/>
        <w:lang w:val="de-DE"/>
        <w:rPrChange w:id="59" w:author="Hermann Woock" w:date="2023-10-08T15:59:00Z">
          <w:rPr>
            <w:sz w:val="12"/>
            <w:szCs w:val="12"/>
          </w:rPr>
        </w:rPrChang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57E9D" w14:textId="77777777" w:rsidR="00BD7FE5" w:rsidRPr="00B85EB3" w:rsidRDefault="00BD7FE5">
      <w:pPr>
        <w:rPr>
          <w:sz w:val="14"/>
          <w:szCs w:val="14"/>
        </w:rPr>
      </w:pPr>
      <w:r w:rsidRPr="00B85EB3">
        <w:rPr>
          <w:sz w:val="14"/>
          <w:szCs w:val="14"/>
        </w:rPr>
        <w:separator/>
      </w:r>
    </w:p>
  </w:footnote>
  <w:footnote w:type="continuationSeparator" w:id="0">
    <w:p w14:paraId="0ED8917F" w14:textId="77777777" w:rsidR="00BD7FE5" w:rsidRPr="00B85EB3" w:rsidRDefault="00BD7FE5">
      <w:pPr>
        <w:rPr>
          <w:sz w:val="14"/>
          <w:szCs w:val="14"/>
        </w:rPr>
      </w:pPr>
      <w:r w:rsidRPr="00B85EB3">
        <w:rPr>
          <w:sz w:val="14"/>
          <w:szCs w:val="14"/>
        </w:rPr>
        <w:continuationSeparator/>
      </w:r>
    </w:p>
  </w:footnote>
  <w:footnote w:type="continuationNotice" w:id="1">
    <w:p w14:paraId="60A1D169" w14:textId="77777777" w:rsidR="00AB48BE" w:rsidRPr="00B85EB3" w:rsidRDefault="00AB48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7F88" w14:textId="190124C4" w:rsidR="00BD7FE5" w:rsidRPr="00B85EB3" w:rsidRDefault="00BD7FE5">
    <w:pPr>
      <w:pStyle w:val="Kopfzeile"/>
      <w:rPr>
        <w:sz w:val="12"/>
        <w:szCs w:val="12"/>
      </w:rPr>
    </w:pPr>
    <w:r w:rsidRPr="00B85EB3">
      <w:rPr>
        <w:noProof/>
        <w:sz w:val="14"/>
        <w:szCs w:val="14"/>
        <w:lang w:eastAsia="de-DE"/>
      </w:rPr>
      <mc:AlternateContent>
        <mc:Choice Requires="wps">
          <w:drawing>
            <wp:anchor distT="0" distB="0" distL="114300" distR="114300" simplePos="0" relativeHeight="25165824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BD7FE5" w:rsidRPr="00B85EB3" w:rsidRDefault="00BD7FE5">
                          <w:pPr>
                            <w:pStyle w:val="Sprechblasentext"/>
                            <w:spacing w:line="360" w:lineRule="auto"/>
                            <w:jc w:val="left"/>
                            <w:rPr>
                              <w:rFonts w:ascii="Frutiger-Light" w:hAnsi="Frutiger-Light" w:cs="Arial"/>
                              <w:color w:val="000080"/>
                              <w:sz w:val="12"/>
                              <w:szCs w:val="12"/>
                            </w:rPr>
                          </w:pPr>
                        </w:p>
                        <w:p w14:paraId="614741C7" w14:textId="77777777" w:rsidR="00BD7FE5" w:rsidRPr="00B85EB3" w:rsidRDefault="00BD7FE5">
                          <w:pPr>
                            <w:pStyle w:val="Sprechblasentext"/>
                            <w:spacing w:line="360" w:lineRule="auto"/>
                            <w:jc w:val="left"/>
                            <w:rPr>
                              <w:rFonts w:ascii="Frutiger-Light" w:hAnsi="Frutiger-Light" w:cs="Arial"/>
                              <w:color w:val="000080"/>
                              <w:sz w:val="12"/>
                              <w:szCs w:val="12"/>
                            </w:rPr>
                          </w:pPr>
                          <w:r w:rsidRPr="00B85EB3">
                            <w:rPr>
                              <w:rFonts w:ascii="Frutiger-Light" w:hAnsi="Frutiger-Light"/>
                              <w:noProof/>
                              <w:sz w:val="12"/>
                              <w:szCs w:val="12"/>
                              <w:lang w:eastAsia="de-DE"/>
                            </w:rPr>
                            <w:drawing>
                              <wp:inline distT="0" distB="0" distL="0" distR="0" wp14:anchorId="1044B611" wp14:editId="37095868">
                                <wp:extent cx="1800000" cy="763456"/>
                                <wp:effectExtent l="0" t="0" r="0" b="0"/>
                                <wp:docPr id="2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BD7FE5" w:rsidRPr="00B85EB3" w:rsidRDefault="00BD7FE5">
                          <w:pPr>
                            <w:spacing w:line="360" w:lineRule="auto"/>
                            <w:jc w:val="left"/>
                            <w:rPr>
                              <w:rFonts w:ascii="Frutiger-Light" w:hAnsi="Frutiger-Light"/>
                              <w:sz w:val="12"/>
                              <w:szCs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" filled="f" stroked="f">
              <v:textbox>
                <w:txbxContent>
                  <w:p w14:paraId="0C1A1FEB" w14:textId="77777777" w:rsidR="00BD7FE5" w:rsidRPr="00B85EB3" w:rsidRDefault="00BD7FE5">
                    <w:pPr>
                      <w:pStyle w:val="Sprechblasentext"/>
                      <w:spacing w:line="360" w:lineRule="auto"/>
                      <w:jc w:val="left"/>
                      <w:rPr>
                        <w:rFonts w:ascii="Frutiger-Light" w:hAnsi="Frutiger-Light" w:cs="Arial"/>
                        <w:color w:val="000080"/>
                        <w:sz w:val="12"/>
                        <w:szCs w:val="12"/>
                      </w:rPr>
                    </w:pPr>
                  </w:p>
                  <w:p w14:paraId="614741C7" w14:textId="77777777" w:rsidR="00BD7FE5" w:rsidRPr="00B85EB3" w:rsidRDefault="00BD7FE5">
                    <w:pPr>
                      <w:pStyle w:val="Sprechblasentext"/>
                      <w:spacing w:line="360" w:lineRule="auto"/>
                      <w:jc w:val="left"/>
                      <w:rPr>
                        <w:rFonts w:ascii="Frutiger-Light" w:hAnsi="Frutiger-Light" w:cs="Arial"/>
                        <w:color w:val="000080"/>
                        <w:sz w:val="12"/>
                        <w:szCs w:val="12"/>
                      </w:rPr>
                    </w:pPr>
                    <w:r w:rsidRPr="00B85EB3">
                      <w:rPr>
                        <w:rFonts w:ascii="Frutiger-Light" w:hAnsi="Frutiger-Light"/>
                        <w:noProof/>
                        <w:sz w:val="12"/>
                        <w:szCs w:val="12"/>
                        <w:lang w:eastAsia="de-DE"/>
                      </w:rPr>
                      <w:drawing>
                        <wp:inline distT="0" distB="0" distL="0" distR="0" wp14:anchorId="1044B611" wp14:editId="37095868">
                          <wp:extent cx="1800000" cy="763456"/>
                          <wp:effectExtent l="0" t="0" r="0" b="0"/>
                          <wp:docPr id="2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BD7FE5" w:rsidRPr="00B85EB3" w:rsidRDefault="00BD7FE5">
                    <w:pPr>
                      <w:spacing w:line="360" w:lineRule="auto"/>
                      <w:jc w:val="left"/>
                      <w:rPr>
                        <w:rFonts w:ascii="Frutiger-Light" w:hAnsi="Frutiger-Light"/>
                        <w:sz w:val="12"/>
                        <w:szCs w:val="12"/>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BEFC" w14:textId="77777777" w:rsidR="00BD7FE5" w:rsidRPr="00B85EB3" w:rsidRDefault="00BD7FE5">
    <w:pPr>
      <w:pStyle w:val="Kopfzeile"/>
      <w:rPr>
        <w:sz w:val="14"/>
        <w:szCs w:val="14"/>
      </w:rPr>
    </w:pPr>
    <w:r w:rsidRPr="00B85EB3">
      <w:rPr>
        <w:noProof/>
        <w:sz w:val="14"/>
        <w:szCs w:val="14"/>
        <w:lang w:eastAsia="de-DE"/>
      </w:rPr>
      <mc:AlternateContent>
        <mc:Choice Requires="wpg">
          <w:drawing>
            <wp:anchor distT="0" distB="0" distL="114300" distR="114300" simplePos="0" relativeHeight="251658240"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BD7FE5" w:rsidRPr="00B85EB3"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BD7FE5" w:rsidRPr="00B85EB3"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8240"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BD7FE5" w:rsidRPr="00B85EB3" w:rsidRDefault="00BD7FE5">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BD7FE5" w:rsidRPr="00B85EB3" w:rsidRDefault="00BD7FE5">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BD7FE5" w:rsidRPr="00B85EB3" w:rsidRDefault="00BD7FE5">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7pt;height:21.7pt" o:bullet="t">
        <v:imagedata r:id="rId1" o:title="2Lisbe"/>
      </v:shape>
    </w:pict>
  </w:numPicBullet>
  <w:abstractNum w:abstractNumId="0" w15:restartNumberingAfterBreak="0">
    <w:nsid w:val="040B4F86"/>
    <w:multiLevelType w:val="multilevel"/>
    <w:tmpl w:val="006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E34442"/>
    <w:multiLevelType w:val="multilevel"/>
    <w:tmpl w:val="B45017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8CB799A"/>
    <w:multiLevelType w:val="hybridMultilevel"/>
    <w:tmpl w:val="95F45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5" w15:restartNumberingAfterBreak="0">
    <w:nsid w:val="12C138BE"/>
    <w:multiLevelType w:val="multilevel"/>
    <w:tmpl w:val="3DD44D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EA0809"/>
    <w:multiLevelType w:val="multilevel"/>
    <w:tmpl w:val="C98EC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D8F259D"/>
    <w:multiLevelType w:val="hybridMultilevel"/>
    <w:tmpl w:val="4F4A53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D90F20"/>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962824"/>
    <w:multiLevelType w:val="multilevel"/>
    <w:tmpl w:val="6DAE24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8143345"/>
    <w:multiLevelType w:val="multilevel"/>
    <w:tmpl w:val="1B74826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D1C60"/>
    <w:multiLevelType w:val="multilevel"/>
    <w:tmpl w:val="71CE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134C5D"/>
    <w:multiLevelType w:val="multilevel"/>
    <w:tmpl w:val="C1A0AC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39890ECC"/>
    <w:multiLevelType w:val="hybridMultilevel"/>
    <w:tmpl w:val="9D22CFA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BCB2AF9"/>
    <w:multiLevelType w:val="hybridMultilevel"/>
    <w:tmpl w:val="E64461B2"/>
    <w:lvl w:ilvl="0" w:tplc="F8D48D3A">
      <w:start w:val="1"/>
      <w:numFmt w:val="bullet"/>
      <w:lvlText w:val=""/>
      <w:lvlJc w:val="left"/>
      <w:pPr>
        <w:ind w:left="851" w:firstLine="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D093958"/>
    <w:multiLevelType w:val="hybridMultilevel"/>
    <w:tmpl w:val="468AB116"/>
    <w:lvl w:ilvl="0" w:tplc="2CDE98D4">
      <w:start w:val="1"/>
      <w:numFmt w:val="decimal"/>
      <w:lvlText w:val="%1."/>
      <w:lvlJc w:val="left"/>
      <w:pPr>
        <w:ind w:left="720" w:hanging="360"/>
      </w:pPr>
    </w:lvl>
    <w:lvl w:ilvl="1" w:tplc="611A94E8">
      <w:start w:val="1"/>
      <w:numFmt w:val="lowerLetter"/>
      <w:lvlText w:val="%2."/>
      <w:lvlJc w:val="left"/>
      <w:pPr>
        <w:ind w:left="1440" w:hanging="360"/>
      </w:pPr>
    </w:lvl>
    <w:lvl w:ilvl="2" w:tplc="F1E693F6">
      <w:start w:val="1"/>
      <w:numFmt w:val="lowerRoman"/>
      <w:lvlText w:val="%3."/>
      <w:lvlJc w:val="right"/>
      <w:pPr>
        <w:ind w:left="2160" w:hanging="180"/>
      </w:pPr>
    </w:lvl>
    <w:lvl w:ilvl="3" w:tplc="B53656C4">
      <w:start w:val="1"/>
      <w:numFmt w:val="decimal"/>
      <w:lvlText w:val="%4."/>
      <w:lvlJc w:val="left"/>
      <w:pPr>
        <w:ind w:left="2880" w:hanging="360"/>
      </w:pPr>
    </w:lvl>
    <w:lvl w:ilvl="4" w:tplc="31EA5F58">
      <w:start w:val="1"/>
      <w:numFmt w:val="lowerLetter"/>
      <w:lvlText w:val="%5."/>
      <w:lvlJc w:val="left"/>
      <w:pPr>
        <w:ind w:left="3600" w:hanging="360"/>
      </w:pPr>
    </w:lvl>
    <w:lvl w:ilvl="5" w:tplc="2B96A852">
      <w:start w:val="1"/>
      <w:numFmt w:val="lowerRoman"/>
      <w:lvlText w:val="%6."/>
      <w:lvlJc w:val="right"/>
      <w:pPr>
        <w:ind w:left="4320" w:hanging="180"/>
      </w:pPr>
    </w:lvl>
    <w:lvl w:ilvl="6" w:tplc="D40C4B30">
      <w:start w:val="1"/>
      <w:numFmt w:val="decimal"/>
      <w:lvlText w:val="%7."/>
      <w:lvlJc w:val="left"/>
      <w:pPr>
        <w:ind w:left="5040" w:hanging="360"/>
      </w:pPr>
    </w:lvl>
    <w:lvl w:ilvl="7" w:tplc="BEA8D1CE">
      <w:start w:val="1"/>
      <w:numFmt w:val="lowerLetter"/>
      <w:lvlText w:val="%8."/>
      <w:lvlJc w:val="left"/>
      <w:pPr>
        <w:ind w:left="5760" w:hanging="360"/>
      </w:pPr>
    </w:lvl>
    <w:lvl w:ilvl="8" w:tplc="5724579E">
      <w:start w:val="1"/>
      <w:numFmt w:val="lowerRoman"/>
      <w:lvlText w:val="%9."/>
      <w:lvlJc w:val="right"/>
      <w:pPr>
        <w:ind w:left="6480" w:hanging="180"/>
      </w:pPr>
    </w:lvl>
  </w:abstractNum>
  <w:abstractNum w:abstractNumId="20" w15:restartNumberingAfterBreak="0">
    <w:nsid w:val="41034DC1"/>
    <w:multiLevelType w:val="hybridMultilevel"/>
    <w:tmpl w:val="E49E0C20"/>
    <w:lvl w:ilvl="0" w:tplc="DFC889F2">
      <w:start w:val="1"/>
      <w:numFmt w:val="bullet"/>
      <w:lvlText w:val=""/>
      <w:lvlJc w:val="left"/>
      <w:pPr>
        <w:tabs>
          <w:tab w:val="num" w:pos="851"/>
        </w:tabs>
        <w:ind w:left="851" w:firstLine="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4357958"/>
    <w:multiLevelType w:val="hybridMultilevel"/>
    <w:tmpl w:val="188C0954"/>
    <w:lvl w:ilvl="0" w:tplc="51DCF944">
      <w:start w:val="1"/>
      <w:numFmt w:val="bullet"/>
      <w:lvlText w:val=""/>
      <w:lvlPicBulletId w:val="0"/>
      <w:lvlJc w:val="left"/>
      <w:pPr>
        <w:tabs>
          <w:tab w:val="num" w:pos="284"/>
        </w:tabs>
        <w:ind w:left="284" w:firstLine="0"/>
      </w:pPr>
      <w:rPr>
        <w:rFonts w:ascii="Symbol" w:hAnsi="Symbol" w:hint="default"/>
        <w:color w:val="auto"/>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23"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5B6C85"/>
    <w:multiLevelType w:val="multilevel"/>
    <w:tmpl w:val="0DE0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8" w15:restartNumberingAfterBreak="0">
    <w:nsid w:val="5D1110E0"/>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FF58E1"/>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60921CD6"/>
    <w:multiLevelType w:val="multilevel"/>
    <w:tmpl w:val="CC20936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9C33B9"/>
    <w:multiLevelType w:val="hybridMultilevel"/>
    <w:tmpl w:val="F5288656"/>
    <w:lvl w:ilvl="0" w:tplc="DFC889F2">
      <w:start w:val="1"/>
      <w:numFmt w:val="bullet"/>
      <w:lvlText w:val=""/>
      <w:lvlJc w:val="left"/>
      <w:pPr>
        <w:tabs>
          <w:tab w:val="num" w:pos="1342"/>
        </w:tabs>
        <w:ind w:left="1342" w:firstLine="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3" w15:restartNumberingAfterBreak="0">
    <w:nsid w:val="6CEC6A1C"/>
    <w:multiLevelType w:val="multilevel"/>
    <w:tmpl w:val="EE46B0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35" w15:restartNumberingAfterBreak="0">
    <w:nsid w:val="71756A0C"/>
    <w:multiLevelType w:val="multilevel"/>
    <w:tmpl w:val="176AB66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72625F0D"/>
    <w:multiLevelType w:val="hybridMultilevel"/>
    <w:tmpl w:val="04E41A3A"/>
    <w:lvl w:ilvl="0" w:tplc="365CB800">
      <w:start w:val="1"/>
      <w:numFmt w:val="bullet"/>
      <w:lvlText w:val=""/>
      <w:lvlJc w:val="left"/>
      <w:pPr>
        <w:tabs>
          <w:tab w:val="num" w:pos="284"/>
        </w:tabs>
        <w:ind w:left="284" w:firstLine="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37" w15:restartNumberingAfterBreak="0">
    <w:nsid w:val="73B70876"/>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CB3718"/>
    <w:multiLevelType w:val="multilevel"/>
    <w:tmpl w:val="9348D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1D7A2B"/>
    <w:multiLevelType w:val="multilevel"/>
    <w:tmpl w:val="14AE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5F7725"/>
    <w:multiLevelType w:val="hybridMultilevel"/>
    <w:tmpl w:val="2312EBDE"/>
    <w:lvl w:ilvl="0" w:tplc="6A1E9CF2">
      <w:start w:val="1"/>
      <w:numFmt w:val="bullet"/>
      <w:lvlText w:val="-"/>
      <w:lvlJc w:val="left"/>
      <w:pPr>
        <w:ind w:left="720" w:hanging="360"/>
      </w:pPr>
      <w:rPr>
        <w:rFonts w:ascii="Calibri" w:hAnsi="Calibri" w:hint="default"/>
      </w:rPr>
    </w:lvl>
    <w:lvl w:ilvl="1" w:tplc="61AC73BA">
      <w:start w:val="1"/>
      <w:numFmt w:val="bullet"/>
      <w:lvlText w:val="o"/>
      <w:lvlJc w:val="left"/>
      <w:pPr>
        <w:ind w:left="1440" w:hanging="360"/>
      </w:pPr>
      <w:rPr>
        <w:rFonts w:ascii="Courier New" w:hAnsi="Courier New" w:hint="default"/>
      </w:rPr>
    </w:lvl>
    <w:lvl w:ilvl="2" w:tplc="3B020F40">
      <w:start w:val="1"/>
      <w:numFmt w:val="bullet"/>
      <w:lvlText w:val=""/>
      <w:lvlJc w:val="left"/>
      <w:pPr>
        <w:ind w:left="2160" w:hanging="360"/>
      </w:pPr>
      <w:rPr>
        <w:rFonts w:ascii="Wingdings" w:hAnsi="Wingdings" w:hint="default"/>
      </w:rPr>
    </w:lvl>
    <w:lvl w:ilvl="3" w:tplc="87E28B02">
      <w:start w:val="1"/>
      <w:numFmt w:val="bullet"/>
      <w:lvlText w:val=""/>
      <w:lvlJc w:val="left"/>
      <w:pPr>
        <w:ind w:left="2880" w:hanging="360"/>
      </w:pPr>
      <w:rPr>
        <w:rFonts w:ascii="Symbol" w:hAnsi="Symbol" w:hint="default"/>
      </w:rPr>
    </w:lvl>
    <w:lvl w:ilvl="4" w:tplc="562EA224">
      <w:start w:val="1"/>
      <w:numFmt w:val="bullet"/>
      <w:lvlText w:val="o"/>
      <w:lvlJc w:val="left"/>
      <w:pPr>
        <w:ind w:left="3600" w:hanging="360"/>
      </w:pPr>
      <w:rPr>
        <w:rFonts w:ascii="Courier New" w:hAnsi="Courier New" w:hint="default"/>
      </w:rPr>
    </w:lvl>
    <w:lvl w:ilvl="5" w:tplc="D65C1C3E">
      <w:start w:val="1"/>
      <w:numFmt w:val="bullet"/>
      <w:lvlText w:val=""/>
      <w:lvlJc w:val="left"/>
      <w:pPr>
        <w:ind w:left="4320" w:hanging="360"/>
      </w:pPr>
      <w:rPr>
        <w:rFonts w:ascii="Wingdings" w:hAnsi="Wingdings" w:hint="default"/>
      </w:rPr>
    </w:lvl>
    <w:lvl w:ilvl="6" w:tplc="CF3E2FB0">
      <w:start w:val="1"/>
      <w:numFmt w:val="bullet"/>
      <w:lvlText w:val=""/>
      <w:lvlJc w:val="left"/>
      <w:pPr>
        <w:ind w:left="5040" w:hanging="360"/>
      </w:pPr>
      <w:rPr>
        <w:rFonts w:ascii="Symbol" w:hAnsi="Symbol" w:hint="default"/>
      </w:rPr>
    </w:lvl>
    <w:lvl w:ilvl="7" w:tplc="B75CE2DA">
      <w:start w:val="1"/>
      <w:numFmt w:val="bullet"/>
      <w:lvlText w:val="o"/>
      <w:lvlJc w:val="left"/>
      <w:pPr>
        <w:ind w:left="5760" w:hanging="360"/>
      </w:pPr>
      <w:rPr>
        <w:rFonts w:ascii="Courier New" w:hAnsi="Courier New" w:hint="default"/>
      </w:rPr>
    </w:lvl>
    <w:lvl w:ilvl="8" w:tplc="6FA20412">
      <w:start w:val="1"/>
      <w:numFmt w:val="bullet"/>
      <w:lvlText w:val=""/>
      <w:lvlJc w:val="left"/>
      <w:pPr>
        <w:ind w:left="6480" w:hanging="360"/>
      </w:pPr>
      <w:rPr>
        <w:rFonts w:ascii="Wingdings" w:hAnsi="Wingdings" w:hint="default"/>
      </w:rPr>
    </w:lvl>
  </w:abstractNum>
  <w:num w:numId="1" w16cid:durableId="2056850814">
    <w:abstractNumId w:val="19"/>
  </w:num>
  <w:num w:numId="2" w16cid:durableId="839126961">
    <w:abstractNumId w:val="4"/>
  </w:num>
  <w:num w:numId="3" w16cid:durableId="173299948">
    <w:abstractNumId w:val="34"/>
  </w:num>
  <w:num w:numId="4" w16cid:durableId="1257129469">
    <w:abstractNumId w:val="24"/>
  </w:num>
  <w:num w:numId="5" w16cid:durableId="931939880">
    <w:abstractNumId w:val="13"/>
  </w:num>
  <w:num w:numId="6" w16cid:durableId="2136215927">
    <w:abstractNumId w:val="25"/>
  </w:num>
  <w:num w:numId="7" w16cid:durableId="692610882">
    <w:abstractNumId w:val="21"/>
  </w:num>
  <w:num w:numId="8" w16cid:durableId="628826637">
    <w:abstractNumId w:val="1"/>
  </w:num>
  <w:num w:numId="9" w16cid:durableId="810829989">
    <w:abstractNumId w:val="17"/>
  </w:num>
  <w:num w:numId="10" w16cid:durableId="1402675829">
    <w:abstractNumId w:val="6"/>
  </w:num>
  <w:num w:numId="11" w16cid:durableId="1044326234">
    <w:abstractNumId w:val="15"/>
  </w:num>
  <w:num w:numId="12" w16cid:durableId="1445424738">
    <w:abstractNumId w:val="30"/>
  </w:num>
  <w:num w:numId="13" w16cid:durableId="1231309082">
    <w:abstractNumId w:val="27"/>
  </w:num>
  <w:num w:numId="14" w16cid:durableId="987133186">
    <w:abstractNumId w:val="40"/>
  </w:num>
  <w:num w:numId="15" w16cid:durableId="1746881978">
    <w:abstractNumId w:val="38"/>
  </w:num>
  <w:num w:numId="16" w16cid:durableId="123810796">
    <w:abstractNumId w:val="0"/>
  </w:num>
  <w:num w:numId="17" w16cid:durableId="1399134682">
    <w:abstractNumId w:val="3"/>
  </w:num>
  <w:num w:numId="18" w16cid:durableId="649091108">
    <w:abstractNumId w:val="29"/>
  </w:num>
  <w:num w:numId="19" w16cid:durableId="575240048">
    <w:abstractNumId w:val="9"/>
  </w:num>
  <w:num w:numId="20" w16cid:durableId="520703868">
    <w:abstractNumId w:val="33"/>
  </w:num>
  <w:num w:numId="21" w16cid:durableId="1137843910">
    <w:abstractNumId w:val="28"/>
  </w:num>
  <w:num w:numId="22" w16cid:durableId="1993172249">
    <w:abstractNumId w:val="37"/>
  </w:num>
  <w:num w:numId="23" w16cid:durableId="60673705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18234582">
    <w:abstractNumId w:val="5"/>
  </w:num>
  <w:num w:numId="25" w16cid:durableId="770512718">
    <w:abstractNumId w:val="7"/>
  </w:num>
  <w:num w:numId="26" w16cid:durableId="248202685">
    <w:abstractNumId w:val="2"/>
  </w:num>
  <w:num w:numId="27" w16cid:durableId="993416781">
    <w:abstractNumId w:val="14"/>
  </w:num>
  <w:num w:numId="28" w16cid:durableId="1048410570">
    <w:abstractNumId w:val="10"/>
  </w:num>
  <w:num w:numId="29" w16cid:durableId="1582325396">
    <w:abstractNumId w:val="26"/>
  </w:num>
  <w:num w:numId="30" w16cid:durableId="1078943634">
    <w:abstractNumId w:val="16"/>
  </w:num>
  <w:num w:numId="31" w16cid:durableId="1165315806">
    <w:abstractNumId w:val="18"/>
  </w:num>
  <w:num w:numId="32" w16cid:durableId="481391883">
    <w:abstractNumId w:val="20"/>
  </w:num>
  <w:num w:numId="33" w16cid:durableId="1670406663">
    <w:abstractNumId w:val="32"/>
  </w:num>
  <w:num w:numId="34" w16cid:durableId="1379354642">
    <w:abstractNumId w:val="36"/>
  </w:num>
  <w:num w:numId="35" w16cid:durableId="1430541848">
    <w:abstractNumId w:val="39"/>
  </w:num>
  <w:num w:numId="36" w16cid:durableId="162210881">
    <w:abstractNumId w:val="22"/>
  </w:num>
  <w:num w:numId="37" w16cid:durableId="752554607">
    <w:abstractNumId w:val="11"/>
  </w:num>
  <w:num w:numId="38" w16cid:durableId="33193404">
    <w:abstractNumId w:val="31"/>
  </w:num>
  <w:num w:numId="39" w16cid:durableId="1774592839">
    <w:abstractNumId w:val="8"/>
  </w:num>
  <w:num w:numId="40" w16cid:durableId="1348410430">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mann Woock">
    <w15:presenceInfo w15:providerId="AD" w15:userId="S::hermann.woock@oose.de::43239c76-4887-42c7-b5ed-104b798e9270"/>
  </w15:person>
  <w15:person w15:author="Woock, Kristina">
    <w15:presenceInfo w15:providerId="AD" w15:userId="S::kristina.woock@haw-hamburg.de::f088a943-4eb4-40ae-852b-1d2494714672"/>
  </w15:person>
  <w15:person w15:author="Ebbing, Matthias">
    <w15:presenceInfo w15:providerId="AD" w15:userId="S::Matthias.Ebbing@adesso-health.de::3c57412e-24ab-437b-bed1-235373395b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proofState w:spelling="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04ABC"/>
    <w:rsid w:val="000103A0"/>
    <w:rsid w:val="00017CCA"/>
    <w:rsid w:val="00042486"/>
    <w:rsid w:val="00050866"/>
    <w:rsid w:val="0005361E"/>
    <w:rsid w:val="00053C44"/>
    <w:rsid w:val="000635FA"/>
    <w:rsid w:val="00067595"/>
    <w:rsid w:val="00067901"/>
    <w:rsid w:val="000827D1"/>
    <w:rsid w:val="000833EF"/>
    <w:rsid w:val="000A424F"/>
    <w:rsid w:val="000B537F"/>
    <w:rsid w:val="000C0CE0"/>
    <w:rsid w:val="000D3346"/>
    <w:rsid w:val="000E17B5"/>
    <w:rsid w:val="000E5884"/>
    <w:rsid w:val="000E6590"/>
    <w:rsid w:val="001036E1"/>
    <w:rsid w:val="00105920"/>
    <w:rsid w:val="001126C3"/>
    <w:rsid w:val="00125DE9"/>
    <w:rsid w:val="00151BFC"/>
    <w:rsid w:val="0015215F"/>
    <w:rsid w:val="00154FFC"/>
    <w:rsid w:val="00162BDA"/>
    <w:rsid w:val="0016696A"/>
    <w:rsid w:val="00167A5A"/>
    <w:rsid w:val="001752A9"/>
    <w:rsid w:val="00181C76"/>
    <w:rsid w:val="0018374B"/>
    <w:rsid w:val="001A09F4"/>
    <w:rsid w:val="001A16A8"/>
    <w:rsid w:val="001B2988"/>
    <w:rsid w:val="001C1498"/>
    <w:rsid w:val="001D79D9"/>
    <w:rsid w:val="001F6BFA"/>
    <w:rsid w:val="00202803"/>
    <w:rsid w:val="0020382B"/>
    <w:rsid w:val="00205966"/>
    <w:rsid w:val="0021210D"/>
    <w:rsid w:val="00220C54"/>
    <w:rsid w:val="00221490"/>
    <w:rsid w:val="002559B3"/>
    <w:rsid w:val="00257322"/>
    <w:rsid w:val="002607C1"/>
    <w:rsid w:val="00275E49"/>
    <w:rsid w:val="00291395"/>
    <w:rsid w:val="002925B1"/>
    <w:rsid w:val="00293893"/>
    <w:rsid w:val="002A248E"/>
    <w:rsid w:val="002B06DF"/>
    <w:rsid w:val="002B6D2C"/>
    <w:rsid w:val="002B78C7"/>
    <w:rsid w:val="002C33A8"/>
    <w:rsid w:val="002C3DCC"/>
    <w:rsid w:val="002D28FF"/>
    <w:rsid w:val="002D5D2F"/>
    <w:rsid w:val="002E043B"/>
    <w:rsid w:val="002E366B"/>
    <w:rsid w:val="002F00FB"/>
    <w:rsid w:val="002F341F"/>
    <w:rsid w:val="002F52C5"/>
    <w:rsid w:val="002F5D18"/>
    <w:rsid w:val="002F6ABF"/>
    <w:rsid w:val="003023F4"/>
    <w:rsid w:val="00306915"/>
    <w:rsid w:val="003144A2"/>
    <w:rsid w:val="00316A4E"/>
    <w:rsid w:val="00320087"/>
    <w:rsid w:val="0032508B"/>
    <w:rsid w:val="00326116"/>
    <w:rsid w:val="00341207"/>
    <w:rsid w:val="00343474"/>
    <w:rsid w:val="003475FD"/>
    <w:rsid w:val="0035119B"/>
    <w:rsid w:val="003521F0"/>
    <w:rsid w:val="0035260B"/>
    <w:rsid w:val="00354B5D"/>
    <w:rsid w:val="00374C4A"/>
    <w:rsid w:val="0037517C"/>
    <w:rsid w:val="00376F21"/>
    <w:rsid w:val="00381E42"/>
    <w:rsid w:val="0039155C"/>
    <w:rsid w:val="003A30DA"/>
    <w:rsid w:val="003A3D44"/>
    <w:rsid w:val="003A6BE9"/>
    <w:rsid w:val="003B6FD8"/>
    <w:rsid w:val="003B75B4"/>
    <w:rsid w:val="003B7EB1"/>
    <w:rsid w:val="003C2D99"/>
    <w:rsid w:val="003C7F46"/>
    <w:rsid w:val="003D0119"/>
    <w:rsid w:val="003D2067"/>
    <w:rsid w:val="003D6FA2"/>
    <w:rsid w:val="003E2AA4"/>
    <w:rsid w:val="003E330C"/>
    <w:rsid w:val="004157EA"/>
    <w:rsid w:val="0041750A"/>
    <w:rsid w:val="0042719B"/>
    <w:rsid w:val="00437AA1"/>
    <w:rsid w:val="00442773"/>
    <w:rsid w:val="00444FE4"/>
    <w:rsid w:val="00460FD6"/>
    <w:rsid w:val="00461C81"/>
    <w:rsid w:val="00462461"/>
    <w:rsid w:val="00463188"/>
    <w:rsid w:val="00465565"/>
    <w:rsid w:val="004716A4"/>
    <w:rsid w:val="00472527"/>
    <w:rsid w:val="004866B7"/>
    <w:rsid w:val="0048730B"/>
    <w:rsid w:val="00491DB4"/>
    <w:rsid w:val="00494CFC"/>
    <w:rsid w:val="00495042"/>
    <w:rsid w:val="00495898"/>
    <w:rsid w:val="004A0C13"/>
    <w:rsid w:val="004A1BCB"/>
    <w:rsid w:val="004A340F"/>
    <w:rsid w:val="004C0EBC"/>
    <w:rsid w:val="004C1975"/>
    <w:rsid w:val="004D1706"/>
    <w:rsid w:val="004D5A4F"/>
    <w:rsid w:val="004E2576"/>
    <w:rsid w:val="004E3048"/>
    <w:rsid w:val="004E432A"/>
    <w:rsid w:val="004F2C82"/>
    <w:rsid w:val="00502B81"/>
    <w:rsid w:val="0050322B"/>
    <w:rsid w:val="0050753C"/>
    <w:rsid w:val="00536B8D"/>
    <w:rsid w:val="00547150"/>
    <w:rsid w:val="00547F91"/>
    <w:rsid w:val="00572483"/>
    <w:rsid w:val="00574EE9"/>
    <w:rsid w:val="00575FF9"/>
    <w:rsid w:val="00577488"/>
    <w:rsid w:val="00587B3D"/>
    <w:rsid w:val="005B792E"/>
    <w:rsid w:val="005C1264"/>
    <w:rsid w:val="005C1DB8"/>
    <w:rsid w:val="005D1077"/>
    <w:rsid w:val="005D5F29"/>
    <w:rsid w:val="005E631F"/>
    <w:rsid w:val="005E7723"/>
    <w:rsid w:val="005F1F46"/>
    <w:rsid w:val="005F6B97"/>
    <w:rsid w:val="005F740F"/>
    <w:rsid w:val="00600869"/>
    <w:rsid w:val="00605027"/>
    <w:rsid w:val="00610D76"/>
    <w:rsid w:val="006139BE"/>
    <w:rsid w:val="00621DA2"/>
    <w:rsid w:val="006309DA"/>
    <w:rsid w:val="0063595A"/>
    <w:rsid w:val="00635F97"/>
    <w:rsid w:val="00640DE5"/>
    <w:rsid w:val="00640FAF"/>
    <w:rsid w:val="006410F9"/>
    <w:rsid w:val="006542BE"/>
    <w:rsid w:val="00663C0C"/>
    <w:rsid w:val="00673970"/>
    <w:rsid w:val="00693081"/>
    <w:rsid w:val="00697A36"/>
    <w:rsid w:val="006B7089"/>
    <w:rsid w:val="006D3139"/>
    <w:rsid w:val="006D3AE3"/>
    <w:rsid w:val="006D4515"/>
    <w:rsid w:val="006D47AA"/>
    <w:rsid w:val="006E06DE"/>
    <w:rsid w:val="006E4900"/>
    <w:rsid w:val="006E49EE"/>
    <w:rsid w:val="006F5540"/>
    <w:rsid w:val="006F6286"/>
    <w:rsid w:val="006F686B"/>
    <w:rsid w:val="0070290F"/>
    <w:rsid w:val="00705757"/>
    <w:rsid w:val="00707B28"/>
    <w:rsid w:val="00720152"/>
    <w:rsid w:val="007251D7"/>
    <w:rsid w:val="007405DF"/>
    <w:rsid w:val="007504C9"/>
    <w:rsid w:val="007616A9"/>
    <w:rsid w:val="00761EDA"/>
    <w:rsid w:val="00763812"/>
    <w:rsid w:val="00766668"/>
    <w:rsid w:val="007734AF"/>
    <w:rsid w:val="007744F7"/>
    <w:rsid w:val="00781DDF"/>
    <w:rsid w:val="007841F4"/>
    <w:rsid w:val="007941E7"/>
    <w:rsid w:val="0079585B"/>
    <w:rsid w:val="007A1AE1"/>
    <w:rsid w:val="007B6BDD"/>
    <w:rsid w:val="007C356D"/>
    <w:rsid w:val="007C682F"/>
    <w:rsid w:val="007D67E9"/>
    <w:rsid w:val="007E177C"/>
    <w:rsid w:val="007E5D4C"/>
    <w:rsid w:val="007F29CF"/>
    <w:rsid w:val="007F40EE"/>
    <w:rsid w:val="007F4DC5"/>
    <w:rsid w:val="00804102"/>
    <w:rsid w:val="00806EB2"/>
    <w:rsid w:val="00824A6A"/>
    <w:rsid w:val="00850AA9"/>
    <w:rsid w:val="00860687"/>
    <w:rsid w:val="008606BB"/>
    <w:rsid w:val="0086240E"/>
    <w:rsid w:val="00864969"/>
    <w:rsid w:val="00864F52"/>
    <w:rsid w:val="00871CAC"/>
    <w:rsid w:val="00873441"/>
    <w:rsid w:val="008837F6"/>
    <w:rsid w:val="00884998"/>
    <w:rsid w:val="00897034"/>
    <w:rsid w:val="008A2551"/>
    <w:rsid w:val="008B0C8A"/>
    <w:rsid w:val="008B124A"/>
    <w:rsid w:val="008B430D"/>
    <w:rsid w:val="008B656E"/>
    <w:rsid w:val="008C722F"/>
    <w:rsid w:val="008D0574"/>
    <w:rsid w:val="008D6DBB"/>
    <w:rsid w:val="008D6FED"/>
    <w:rsid w:val="008E0AF3"/>
    <w:rsid w:val="008E6211"/>
    <w:rsid w:val="008F29F0"/>
    <w:rsid w:val="008F2A03"/>
    <w:rsid w:val="008F6D54"/>
    <w:rsid w:val="00921392"/>
    <w:rsid w:val="009334D6"/>
    <w:rsid w:val="009339F0"/>
    <w:rsid w:val="009402A2"/>
    <w:rsid w:val="0094338C"/>
    <w:rsid w:val="00970CD8"/>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4B1"/>
    <w:rsid w:val="00A07BA5"/>
    <w:rsid w:val="00A312D4"/>
    <w:rsid w:val="00A340FA"/>
    <w:rsid w:val="00A35195"/>
    <w:rsid w:val="00A37D16"/>
    <w:rsid w:val="00A5047F"/>
    <w:rsid w:val="00A520DC"/>
    <w:rsid w:val="00A614E9"/>
    <w:rsid w:val="00A7620C"/>
    <w:rsid w:val="00AB19E4"/>
    <w:rsid w:val="00AB48BE"/>
    <w:rsid w:val="00AB5F60"/>
    <w:rsid w:val="00AD523A"/>
    <w:rsid w:val="00AE64A1"/>
    <w:rsid w:val="00AF0057"/>
    <w:rsid w:val="00AF4FC3"/>
    <w:rsid w:val="00B0167B"/>
    <w:rsid w:val="00B33318"/>
    <w:rsid w:val="00B452D7"/>
    <w:rsid w:val="00B71ACE"/>
    <w:rsid w:val="00B7792B"/>
    <w:rsid w:val="00B81A2E"/>
    <w:rsid w:val="00B82C25"/>
    <w:rsid w:val="00B83AF9"/>
    <w:rsid w:val="00B85EB3"/>
    <w:rsid w:val="00B90686"/>
    <w:rsid w:val="00B911F0"/>
    <w:rsid w:val="00B9174D"/>
    <w:rsid w:val="00B921C7"/>
    <w:rsid w:val="00B97FA5"/>
    <w:rsid w:val="00BC1A6B"/>
    <w:rsid w:val="00BC607D"/>
    <w:rsid w:val="00BC70E5"/>
    <w:rsid w:val="00BD78B0"/>
    <w:rsid w:val="00BD7FE5"/>
    <w:rsid w:val="00C04284"/>
    <w:rsid w:val="00C0432E"/>
    <w:rsid w:val="00C06BEE"/>
    <w:rsid w:val="00C07F6D"/>
    <w:rsid w:val="00C16D42"/>
    <w:rsid w:val="00C23080"/>
    <w:rsid w:val="00C24016"/>
    <w:rsid w:val="00C2588B"/>
    <w:rsid w:val="00C33597"/>
    <w:rsid w:val="00C3488C"/>
    <w:rsid w:val="00C3745F"/>
    <w:rsid w:val="00C412C7"/>
    <w:rsid w:val="00C56697"/>
    <w:rsid w:val="00C629D4"/>
    <w:rsid w:val="00C76840"/>
    <w:rsid w:val="00C87B2F"/>
    <w:rsid w:val="00C94382"/>
    <w:rsid w:val="00C97401"/>
    <w:rsid w:val="00CB16ED"/>
    <w:rsid w:val="00CB38BF"/>
    <w:rsid w:val="00CB5A69"/>
    <w:rsid w:val="00CC5C6E"/>
    <w:rsid w:val="00CD54AB"/>
    <w:rsid w:val="00CD6869"/>
    <w:rsid w:val="00CE1F54"/>
    <w:rsid w:val="00CF18B2"/>
    <w:rsid w:val="00CF62F1"/>
    <w:rsid w:val="00D0400E"/>
    <w:rsid w:val="00D25D2C"/>
    <w:rsid w:val="00D447A9"/>
    <w:rsid w:val="00D54B2E"/>
    <w:rsid w:val="00D56527"/>
    <w:rsid w:val="00D82EA3"/>
    <w:rsid w:val="00D93164"/>
    <w:rsid w:val="00DA2C3F"/>
    <w:rsid w:val="00DB2B5C"/>
    <w:rsid w:val="00DB365A"/>
    <w:rsid w:val="00DB4BA8"/>
    <w:rsid w:val="00DC2D8C"/>
    <w:rsid w:val="00DC3067"/>
    <w:rsid w:val="00DC47E0"/>
    <w:rsid w:val="00DC7806"/>
    <w:rsid w:val="00DD5D22"/>
    <w:rsid w:val="00DE3884"/>
    <w:rsid w:val="00DF56C2"/>
    <w:rsid w:val="00DF76E6"/>
    <w:rsid w:val="00E03130"/>
    <w:rsid w:val="00E0748F"/>
    <w:rsid w:val="00E1461D"/>
    <w:rsid w:val="00E2265F"/>
    <w:rsid w:val="00E23577"/>
    <w:rsid w:val="00E30FED"/>
    <w:rsid w:val="00E32778"/>
    <w:rsid w:val="00E356E0"/>
    <w:rsid w:val="00E36784"/>
    <w:rsid w:val="00E4194D"/>
    <w:rsid w:val="00E421D9"/>
    <w:rsid w:val="00E633BF"/>
    <w:rsid w:val="00E665E7"/>
    <w:rsid w:val="00E736AA"/>
    <w:rsid w:val="00E762C8"/>
    <w:rsid w:val="00EA473F"/>
    <w:rsid w:val="00EA79BF"/>
    <w:rsid w:val="00EB3CC5"/>
    <w:rsid w:val="00EC1705"/>
    <w:rsid w:val="00EC77EC"/>
    <w:rsid w:val="00ED5114"/>
    <w:rsid w:val="00EE66AA"/>
    <w:rsid w:val="00EF5837"/>
    <w:rsid w:val="00F005D6"/>
    <w:rsid w:val="00F0299E"/>
    <w:rsid w:val="00F03BD9"/>
    <w:rsid w:val="00F1264D"/>
    <w:rsid w:val="00F33107"/>
    <w:rsid w:val="00F34F3A"/>
    <w:rsid w:val="00F405E7"/>
    <w:rsid w:val="00F51C03"/>
    <w:rsid w:val="00F557B0"/>
    <w:rsid w:val="00F566D7"/>
    <w:rsid w:val="00F77A96"/>
    <w:rsid w:val="00F81EEB"/>
    <w:rsid w:val="00F871ED"/>
    <w:rsid w:val="00FA400B"/>
    <w:rsid w:val="00FA5FA4"/>
    <w:rsid w:val="00FD1213"/>
    <w:rsid w:val="00FE3E6D"/>
    <w:rsid w:val="00FF066B"/>
    <w:rsid w:val="21E8EC3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0C13"/>
    <w:pPr>
      <w:spacing w:line="264" w:lineRule="auto"/>
      <w:jc w:val="both"/>
    </w:pPr>
    <w:rPr>
      <w:rFonts w:ascii="Arial" w:hAnsi="Arial" w:cs="Arial"/>
      <w:kern w:val="28"/>
      <w:sz w:val="21"/>
      <w:lang w:val="en-US" w:eastAsia="zh-CN"/>
    </w:rPr>
  </w:style>
  <w:style w:type="paragraph" w:styleId="berschrift1">
    <w:name w:val="heading 1"/>
    <w:basedOn w:val="Standard"/>
    <w:next w:val="Standard"/>
    <w:link w:val="berschrift1Zchn"/>
    <w:qFormat/>
    <w:rsid w:val="004A0C13"/>
    <w:pPr>
      <w:keepNext/>
      <w:spacing w:before="240" w:after="240" w:line="240" w:lineRule="auto"/>
      <w:jc w:val="left"/>
      <w:outlineLvl w:val="0"/>
    </w:pPr>
    <w:rPr>
      <w:rFonts w:cs="Times New Roman"/>
      <w:b/>
      <w:color w:val="0070C0"/>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2"/>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2"/>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2"/>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link w:val="FuzeileZchn"/>
    <w:uiPriority w:val="99"/>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2"/>
      </w:numPr>
      <w:outlineLvl w:val="0"/>
    </w:pPr>
  </w:style>
  <w:style w:type="paragraph" w:customStyle="1" w:styleId="Level2">
    <w:name w:val="Level 2"/>
    <w:basedOn w:val="Body2"/>
    <w:next w:val="Body2"/>
    <w:pPr>
      <w:numPr>
        <w:ilvl w:val="1"/>
        <w:numId w:val="2"/>
      </w:numPr>
      <w:outlineLvl w:val="1"/>
    </w:pPr>
  </w:style>
  <w:style w:type="paragraph" w:customStyle="1" w:styleId="Level3">
    <w:name w:val="Level 3"/>
    <w:basedOn w:val="Body3"/>
    <w:next w:val="Body3"/>
    <w:pPr>
      <w:numPr>
        <w:ilvl w:val="2"/>
        <w:numId w:val="2"/>
      </w:numPr>
      <w:outlineLvl w:val="2"/>
    </w:pPr>
  </w:style>
  <w:style w:type="paragraph" w:customStyle="1" w:styleId="Level4">
    <w:name w:val="Level 4"/>
    <w:basedOn w:val="Body4"/>
    <w:next w:val="Body4"/>
    <w:pPr>
      <w:numPr>
        <w:ilvl w:val="3"/>
        <w:numId w:val="2"/>
      </w:numPr>
      <w:outlineLvl w:val="3"/>
    </w:pPr>
  </w:style>
  <w:style w:type="paragraph" w:customStyle="1" w:styleId="Level5">
    <w:name w:val="Level 5"/>
    <w:basedOn w:val="Body5"/>
    <w:next w:val="Body5"/>
    <w:pPr>
      <w:numPr>
        <w:ilvl w:val="4"/>
        <w:numId w:val="2"/>
      </w:numPr>
      <w:outlineLvl w:val="4"/>
    </w:pPr>
  </w:style>
  <w:style w:type="paragraph" w:styleId="Verzeichnis1">
    <w:name w:val="toc 1"/>
    <w:basedOn w:val="Body"/>
    <w:next w:val="Standard"/>
    <w:autoRedefine/>
    <w:uiPriority w:val="39"/>
    <w:rsid w:val="005C1DB8"/>
    <w:pPr>
      <w:tabs>
        <w:tab w:val="left" w:pos="709"/>
        <w:tab w:val="right" w:pos="9072"/>
      </w:tabs>
      <w:spacing w:after="120"/>
      <w:ind w:left="709" w:right="709" w:hanging="709"/>
    </w:pPr>
  </w:style>
  <w:style w:type="paragraph" w:styleId="Verzeichnis2">
    <w:name w:val="toc 2"/>
    <w:basedOn w:val="Verzeichnis1"/>
    <w:autoRedefine/>
    <w:uiPriority w:val="39"/>
    <w:pPr>
      <w:tabs>
        <w:tab w:val="clear" w:pos="709"/>
        <w:tab w:val="left" w:pos="706"/>
      </w:tabs>
      <w:ind w:left="1418"/>
    </w:pPr>
  </w:style>
  <w:style w:type="paragraph" w:styleId="Verzeichnis3">
    <w:name w:val="toc 3"/>
    <w:basedOn w:val="Verzeichnis2"/>
    <w:next w:val="Standard"/>
    <w:autoRedefine/>
    <w:uiPriority w:val="39"/>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3"/>
      </w:numPr>
      <w:spacing w:before="240" w:after="120" w:line="240" w:lineRule="auto"/>
    </w:pPr>
    <w:rPr>
      <w:b/>
      <w:kern w:val="0"/>
      <w:sz w:val="20"/>
      <w:lang w:val="de-DE"/>
    </w:rPr>
  </w:style>
  <w:style w:type="paragraph" w:styleId="Titel">
    <w:name w:val="Title"/>
    <w:basedOn w:val="Standard"/>
    <w:link w:val="TitelZchn"/>
    <w:uiPriority w:val="10"/>
    <w:qFormat/>
    <w:pPr>
      <w:jc w:val="center"/>
    </w:pPr>
    <w:rPr>
      <w:rFonts w:ascii="Tahoma" w:hAnsi="Tahoma" w:cs="Tahoma"/>
      <w:b/>
      <w:bCs/>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link w:val="KommentartextZchn"/>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uiPriority w:val="99"/>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character" w:customStyle="1" w:styleId="inline-comment-marker">
    <w:name w:val="inline-comment-marker"/>
    <w:basedOn w:val="Absatz-Standardschriftart"/>
    <w:rsid w:val="002E366B"/>
  </w:style>
  <w:style w:type="paragraph" w:customStyle="1" w:styleId="sdfootnote-western">
    <w:name w:val="sdfootnote-western"/>
    <w:basedOn w:val="Standard"/>
    <w:rsid w:val="002E366B"/>
    <w:pPr>
      <w:spacing w:before="100" w:beforeAutospacing="1" w:after="100" w:afterAutospacing="1" w:line="240" w:lineRule="auto"/>
      <w:jc w:val="left"/>
    </w:pPr>
    <w:rPr>
      <w:rFonts w:ascii="Times New Roman" w:hAnsi="Times New Roman" w:cs="Times New Roman"/>
      <w:kern w:val="0"/>
      <w:sz w:val="24"/>
      <w:szCs w:val="24"/>
      <w:lang w:val="de-DE" w:eastAsia="de-DE"/>
    </w:rPr>
  </w:style>
  <w:style w:type="paragraph" w:customStyle="1" w:styleId="Textbody">
    <w:name w:val="Text body"/>
    <w:basedOn w:val="Standard"/>
    <w:rsid w:val="00CE1F54"/>
    <w:pPr>
      <w:suppressAutoHyphens/>
      <w:autoSpaceDN w:val="0"/>
      <w:spacing w:after="140" w:line="276" w:lineRule="auto"/>
      <w:jc w:val="left"/>
    </w:pPr>
    <w:rPr>
      <w:rFonts w:ascii="Liberation Serif" w:eastAsia="Noto Serif CJK SC" w:hAnsi="Liberation Serif" w:cs="Lohit Devanagari"/>
      <w:kern w:val="3"/>
      <w:sz w:val="24"/>
      <w:szCs w:val="24"/>
      <w:lang w:val="de-AT" w:bidi="hi-IN"/>
    </w:rPr>
  </w:style>
  <w:style w:type="character" w:customStyle="1" w:styleId="TitelZchn">
    <w:name w:val="Titel Zchn"/>
    <w:basedOn w:val="Absatz-Standardschriftart"/>
    <w:link w:val="Titel"/>
    <w:uiPriority w:val="10"/>
    <w:rsid w:val="00CE1F54"/>
    <w:rPr>
      <w:rFonts w:ascii="Tahoma" w:hAnsi="Tahoma" w:cs="Tahoma"/>
      <w:b/>
      <w:bCs/>
      <w:kern w:val="28"/>
      <w:sz w:val="21"/>
      <w:lang w:val="en-GB" w:eastAsia="zh-CN"/>
    </w:rPr>
  </w:style>
  <w:style w:type="paragraph" w:styleId="Untertitel">
    <w:name w:val="Subtitle"/>
    <w:basedOn w:val="Standard"/>
    <w:next w:val="Textbody"/>
    <w:link w:val="UntertitelZchn"/>
    <w:uiPriority w:val="11"/>
    <w:qFormat/>
    <w:rsid w:val="00CE1F54"/>
    <w:pPr>
      <w:keepNext/>
      <w:suppressAutoHyphens/>
      <w:autoSpaceDN w:val="0"/>
      <w:spacing w:before="60" w:after="120" w:line="240" w:lineRule="auto"/>
      <w:jc w:val="center"/>
    </w:pPr>
    <w:rPr>
      <w:rFonts w:ascii="Liberation Sans" w:eastAsia="Noto Sans CJK SC" w:hAnsi="Liberation Sans" w:cs="Lohit Devanagari"/>
      <w:kern w:val="3"/>
      <w:sz w:val="36"/>
      <w:szCs w:val="36"/>
      <w:lang w:val="de-AT" w:bidi="hi-IN"/>
    </w:rPr>
  </w:style>
  <w:style w:type="character" w:customStyle="1" w:styleId="UntertitelZchn">
    <w:name w:val="Untertitel Zchn"/>
    <w:basedOn w:val="Absatz-Standardschriftart"/>
    <w:link w:val="Untertitel"/>
    <w:uiPriority w:val="11"/>
    <w:rsid w:val="00CE1F54"/>
    <w:rPr>
      <w:rFonts w:ascii="Liberation Sans" w:eastAsia="Noto Sans CJK SC" w:hAnsi="Liberation Sans" w:cs="Lohit Devanagari"/>
      <w:kern w:val="3"/>
      <w:sz w:val="36"/>
      <w:szCs w:val="36"/>
      <w:lang w:val="de-AT" w:eastAsia="zh-CN" w:bidi="hi-IN"/>
    </w:rPr>
  </w:style>
  <w:style w:type="paragraph" w:customStyle="1" w:styleId="ContentsHeading">
    <w:name w:val="Contents Heading"/>
    <w:basedOn w:val="Indexberschrift"/>
    <w:rsid w:val="00CE1F54"/>
    <w:pPr>
      <w:keepNext/>
      <w:suppressLineNumbers/>
      <w:suppressAutoHyphens/>
      <w:autoSpaceDN w:val="0"/>
      <w:spacing w:before="240" w:after="120" w:line="240" w:lineRule="auto"/>
      <w:jc w:val="left"/>
    </w:pPr>
    <w:rPr>
      <w:rFonts w:ascii="Liberation Sans" w:eastAsia="Noto Sans CJK SC" w:hAnsi="Liberation Sans" w:cs="Lohit Devanagari"/>
      <w:kern w:val="3"/>
      <w:sz w:val="32"/>
      <w:szCs w:val="32"/>
      <w:lang w:val="de-AT" w:bidi="hi-IN"/>
    </w:rPr>
  </w:style>
  <w:style w:type="paragraph" w:customStyle="1" w:styleId="Contents1">
    <w:name w:val="Contents 1"/>
    <w:basedOn w:val="Standard"/>
    <w:rsid w:val="00CE1F54"/>
    <w:pPr>
      <w:suppressLineNumbers/>
      <w:tabs>
        <w:tab w:val="right" w:leader="dot" w:pos="9972"/>
      </w:tabs>
      <w:suppressAutoHyphens/>
      <w:autoSpaceDN w:val="0"/>
      <w:spacing w:line="240" w:lineRule="auto"/>
      <w:jc w:val="left"/>
    </w:pPr>
    <w:rPr>
      <w:rFonts w:ascii="Liberation Serif" w:eastAsia="Noto Serif CJK SC" w:hAnsi="Liberation Serif" w:cs="Lohit Devanagari"/>
      <w:kern w:val="3"/>
      <w:sz w:val="24"/>
      <w:szCs w:val="24"/>
      <w:lang w:val="de-AT" w:bidi="hi-IN"/>
    </w:rPr>
  </w:style>
  <w:style w:type="paragraph" w:customStyle="1" w:styleId="Contents2">
    <w:name w:val="Contents 2"/>
    <w:basedOn w:val="Standard"/>
    <w:rsid w:val="00CE1F54"/>
    <w:pPr>
      <w:suppressLineNumbers/>
      <w:tabs>
        <w:tab w:val="right" w:leader="dot" w:pos="9972"/>
      </w:tabs>
      <w:suppressAutoHyphens/>
      <w:autoSpaceDN w:val="0"/>
      <w:spacing w:line="240" w:lineRule="auto"/>
      <w:ind w:left="283"/>
      <w:jc w:val="left"/>
    </w:pPr>
    <w:rPr>
      <w:rFonts w:ascii="Liberation Serif" w:eastAsia="Noto Serif CJK SC" w:hAnsi="Liberation Serif" w:cs="Lohit Devanagari"/>
      <w:kern w:val="3"/>
      <w:sz w:val="24"/>
      <w:szCs w:val="24"/>
      <w:lang w:val="de-AT" w:bidi="hi-IN"/>
    </w:rPr>
  </w:style>
  <w:style w:type="paragraph" w:customStyle="1" w:styleId="TableContents">
    <w:name w:val="Table Contents"/>
    <w:basedOn w:val="Standard"/>
    <w:rsid w:val="00CE1F54"/>
    <w:pPr>
      <w:suppressLineNumbers/>
      <w:suppressAutoHyphens/>
      <w:autoSpaceDN w:val="0"/>
      <w:spacing w:line="240" w:lineRule="auto"/>
      <w:jc w:val="left"/>
    </w:pPr>
    <w:rPr>
      <w:rFonts w:ascii="Liberation Serif" w:eastAsia="Noto Serif CJK SC" w:hAnsi="Liberation Serif" w:cs="Lohit Devanagari"/>
      <w:kern w:val="3"/>
      <w:sz w:val="24"/>
      <w:szCs w:val="24"/>
      <w:lang w:val="de-AT" w:bidi="hi-IN"/>
    </w:rPr>
  </w:style>
  <w:style w:type="paragraph" w:styleId="Index1">
    <w:name w:val="index 1"/>
    <w:basedOn w:val="Standard"/>
    <w:next w:val="Standard"/>
    <w:autoRedefine/>
    <w:uiPriority w:val="99"/>
    <w:semiHidden/>
    <w:unhideWhenUsed/>
    <w:rsid w:val="00CE1F54"/>
    <w:pPr>
      <w:spacing w:line="240" w:lineRule="auto"/>
      <w:ind w:left="210" w:hanging="210"/>
    </w:pPr>
  </w:style>
  <w:style w:type="paragraph" w:styleId="Indexberschrift">
    <w:name w:val="index heading"/>
    <w:basedOn w:val="Standard"/>
    <w:next w:val="Index1"/>
    <w:uiPriority w:val="99"/>
    <w:semiHidden/>
    <w:unhideWhenUsed/>
    <w:rsid w:val="00CE1F54"/>
    <w:rPr>
      <w:rFonts w:asciiTheme="majorHAnsi" w:eastAsiaTheme="majorEastAsia" w:hAnsiTheme="majorHAnsi" w:cstheme="majorBidi"/>
      <w:b/>
      <w:bCs/>
    </w:rPr>
  </w:style>
  <w:style w:type="character" w:customStyle="1" w:styleId="FuzeileZchn">
    <w:name w:val="Fußzeile Zchn"/>
    <w:basedOn w:val="Absatz-Standardschriftart"/>
    <w:link w:val="Fuzeile"/>
    <w:uiPriority w:val="99"/>
    <w:rsid w:val="00CB16ED"/>
    <w:rPr>
      <w:rFonts w:ascii="Arial" w:hAnsi="Arial" w:cs="Arial"/>
      <w:kern w:val="28"/>
      <w:sz w:val="16"/>
      <w:lang w:val="en-GB" w:eastAsia="zh-CN"/>
    </w:rPr>
  </w:style>
  <w:style w:type="character" w:customStyle="1" w:styleId="regtr">
    <w:name w:val="regtr"/>
    <w:basedOn w:val="Absatz-Standardschriftart"/>
    <w:rsid w:val="004A0C13"/>
  </w:style>
  <w:style w:type="paragraph" w:styleId="Inhaltsverzeichnisberschrift">
    <w:name w:val="TOC Heading"/>
    <w:basedOn w:val="berschrift1"/>
    <w:next w:val="Standard"/>
    <w:uiPriority w:val="39"/>
    <w:unhideWhenUsed/>
    <w:qFormat/>
    <w:rsid w:val="008C722F"/>
    <w:pPr>
      <w:keepLines/>
      <w:spacing w:after="0" w:line="259" w:lineRule="auto"/>
      <w:outlineLvl w:val="9"/>
    </w:pPr>
    <w:rPr>
      <w:rFonts w:asciiTheme="majorHAnsi" w:eastAsiaTheme="majorEastAsia" w:hAnsiTheme="majorHAnsi" w:cstheme="majorBidi"/>
      <w:b w:val="0"/>
      <w:color w:val="365F91" w:themeColor="accent1" w:themeShade="BF"/>
      <w:sz w:val="32"/>
      <w:szCs w:val="32"/>
      <w:lang w:eastAsia="ja-JP"/>
    </w:rPr>
  </w:style>
  <w:style w:type="paragraph" w:customStyle="1" w:styleId="Titel1">
    <w:name w:val="Titel1"/>
    <w:basedOn w:val="Standard"/>
    <w:rsid w:val="005C1DB8"/>
    <w:pPr>
      <w:spacing w:before="100" w:beforeAutospacing="1" w:after="100" w:afterAutospacing="1" w:line="240" w:lineRule="auto"/>
      <w:jc w:val="left"/>
    </w:pPr>
    <w:rPr>
      <w:rFonts w:ascii="Times New Roman" w:eastAsia="Times New Roman" w:hAnsi="Times New Roman" w:cs="Times New Roman"/>
      <w:kern w:val="0"/>
      <w:sz w:val="24"/>
      <w:szCs w:val="24"/>
      <w:lang w:val="de-DE" w:eastAsia="ja-JP"/>
    </w:rPr>
  </w:style>
  <w:style w:type="character" w:customStyle="1" w:styleId="wpcf7-list-item-label">
    <w:name w:val="wpcf7-list-item-label"/>
    <w:basedOn w:val="Absatz-Standardschriftart"/>
    <w:rsid w:val="004157EA"/>
  </w:style>
  <w:style w:type="paragraph" w:styleId="berarbeitung">
    <w:name w:val="Revision"/>
    <w:hidden/>
    <w:uiPriority w:val="99"/>
    <w:semiHidden/>
    <w:rsid w:val="0032508B"/>
    <w:rPr>
      <w:rFonts w:ascii="Arial" w:hAnsi="Arial" w:cs="Arial"/>
      <w:kern w:val="28"/>
      <w:sz w:val="21"/>
      <w:lang w:val="en-US" w:eastAsia="zh-CN"/>
    </w:rPr>
  </w:style>
  <w:style w:type="paragraph" w:styleId="Kommentarthema">
    <w:name w:val="annotation subject"/>
    <w:basedOn w:val="Kommentartext"/>
    <w:next w:val="Kommentartext"/>
    <w:link w:val="KommentarthemaZchn"/>
    <w:uiPriority w:val="99"/>
    <w:semiHidden/>
    <w:unhideWhenUsed/>
    <w:rsid w:val="006F5540"/>
    <w:pPr>
      <w:jc w:val="both"/>
    </w:pPr>
    <w:rPr>
      <w:rFonts w:ascii="Arial" w:hAnsi="Arial" w:cs="Arial"/>
      <w:b/>
      <w:bCs/>
      <w:kern w:val="28"/>
      <w:lang w:val="en-US" w:eastAsia="zh-CN"/>
    </w:rPr>
  </w:style>
  <w:style w:type="character" w:customStyle="1" w:styleId="KommentartextZchn">
    <w:name w:val="Kommentartext Zchn"/>
    <w:basedOn w:val="Absatz-Standardschriftart"/>
    <w:link w:val="Kommentartext"/>
    <w:semiHidden/>
    <w:rsid w:val="006F5540"/>
    <w:rPr>
      <w:rFonts w:ascii="StoneSans" w:hAnsi="StoneSans"/>
    </w:rPr>
  </w:style>
  <w:style w:type="character" w:customStyle="1" w:styleId="KommentarthemaZchn">
    <w:name w:val="Kommentarthema Zchn"/>
    <w:basedOn w:val="KommentartextZchn"/>
    <w:link w:val="Kommentarthema"/>
    <w:uiPriority w:val="99"/>
    <w:semiHidden/>
    <w:rsid w:val="006F5540"/>
    <w:rPr>
      <w:rFonts w:ascii="Arial" w:hAnsi="Arial" w:cs="Arial"/>
      <w:b/>
      <w:bCs/>
      <w:kern w:val="28"/>
      <w:lang w:val="en-US" w:eastAsia="zh-CN"/>
    </w:rPr>
  </w:style>
  <w:style w:type="character" w:customStyle="1" w:styleId="berschrift1Zchn">
    <w:name w:val="Überschrift 1 Zchn"/>
    <w:basedOn w:val="Absatz-Standardschriftart"/>
    <w:link w:val="berschrift1"/>
    <w:rsid w:val="00C629D4"/>
    <w:rPr>
      <w:rFonts w:ascii="Arial" w:hAnsi="Arial"/>
      <w:b/>
      <w:color w:val="0070C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7824">
      <w:bodyDiv w:val="1"/>
      <w:marLeft w:val="0"/>
      <w:marRight w:val="0"/>
      <w:marTop w:val="0"/>
      <w:marBottom w:val="0"/>
      <w:divBdr>
        <w:top w:val="none" w:sz="0" w:space="0" w:color="auto"/>
        <w:left w:val="none" w:sz="0" w:space="0" w:color="auto"/>
        <w:bottom w:val="none" w:sz="0" w:space="0" w:color="auto"/>
        <w:right w:val="none" w:sz="0" w:space="0" w:color="auto"/>
      </w:divBdr>
    </w:div>
    <w:div w:id="235437116">
      <w:bodyDiv w:val="1"/>
      <w:marLeft w:val="0"/>
      <w:marRight w:val="0"/>
      <w:marTop w:val="0"/>
      <w:marBottom w:val="0"/>
      <w:divBdr>
        <w:top w:val="none" w:sz="0" w:space="0" w:color="auto"/>
        <w:left w:val="none" w:sz="0" w:space="0" w:color="auto"/>
        <w:bottom w:val="none" w:sz="0" w:space="0" w:color="auto"/>
        <w:right w:val="none" w:sz="0" w:space="0" w:color="auto"/>
      </w:divBdr>
    </w:div>
    <w:div w:id="527959316">
      <w:bodyDiv w:val="1"/>
      <w:marLeft w:val="0"/>
      <w:marRight w:val="0"/>
      <w:marTop w:val="0"/>
      <w:marBottom w:val="0"/>
      <w:divBdr>
        <w:top w:val="none" w:sz="0" w:space="0" w:color="auto"/>
        <w:left w:val="none" w:sz="0" w:space="0" w:color="auto"/>
        <w:bottom w:val="none" w:sz="0" w:space="0" w:color="auto"/>
        <w:right w:val="none" w:sz="0" w:space="0" w:color="auto"/>
      </w:divBdr>
    </w:div>
    <w:div w:id="604076730">
      <w:bodyDiv w:val="1"/>
      <w:marLeft w:val="0"/>
      <w:marRight w:val="0"/>
      <w:marTop w:val="0"/>
      <w:marBottom w:val="0"/>
      <w:divBdr>
        <w:top w:val="none" w:sz="0" w:space="0" w:color="auto"/>
        <w:left w:val="none" w:sz="0" w:space="0" w:color="auto"/>
        <w:bottom w:val="none" w:sz="0" w:space="0" w:color="auto"/>
        <w:right w:val="none" w:sz="0" w:space="0" w:color="auto"/>
      </w:divBdr>
    </w:div>
    <w:div w:id="654918922">
      <w:bodyDiv w:val="1"/>
      <w:marLeft w:val="0"/>
      <w:marRight w:val="0"/>
      <w:marTop w:val="0"/>
      <w:marBottom w:val="0"/>
      <w:divBdr>
        <w:top w:val="none" w:sz="0" w:space="0" w:color="auto"/>
        <w:left w:val="none" w:sz="0" w:space="0" w:color="auto"/>
        <w:bottom w:val="none" w:sz="0" w:space="0" w:color="auto"/>
        <w:right w:val="none" w:sz="0" w:space="0" w:color="auto"/>
      </w:divBdr>
    </w:div>
    <w:div w:id="657080591">
      <w:bodyDiv w:val="1"/>
      <w:marLeft w:val="0"/>
      <w:marRight w:val="0"/>
      <w:marTop w:val="0"/>
      <w:marBottom w:val="0"/>
      <w:divBdr>
        <w:top w:val="none" w:sz="0" w:space="0" w:color="auto"/>
        <w:left w:val="none" w:sz="0" w:space="0" w:color="auto"/>
        <w:bottom w:val="none" w:sz="0" w:space="0" w:color="auto"/>
        <w:right w:val="none" w:sz="0" w:space="0" w:color="auto"/>
      </w:divBdr>
    </w:div>
    <w:div w:id="681398809">
      <w:bodyDiv w:val="1"/>
      <w:marLeft w:val="0"/>
      <w:marRight w:val="0"/>
      <w:marTop w:val="0"/>
      <w:marBottom w:val="0"/>
      <w:divBdr>
        <w:top w:val="none" w:sz="0" w:space="0" w:color="auto"/>
        <w:left w:val="none" w:sz="0" w:space="0" w:color="auto"/>
        <w:bottom w:val="none" w:sz="0" w:space="0" w:color="auto"/>
        <w:right w:val="none" w:sz="0" w:space="0" w:color="auto"/>
      </w:divBdr>
    </w:div>
    <w:div w:id="719520007">
      <w:bodyDiv w:val="1"/>
      <w:marLeft w:val="0"/>
      <w:marRight w:val="0"/>
      <w:marTop w:val="0"/>
      <w:marBottom w:val="0"/>
      <w:divBdr>
        <w:top w:val="none" w:sz="0" w:space="0" w:color="auto"/>
        <w:left w:val="none" w:sz="0" w:space="0" w:color="auto"/>
        <w:bottom w:val="none" w:sz="0" w:space="0" w:color="auto"/>
        <w:right w:val="none" w:sz="0" w:space="0" w:color="auto"/>
      </w:divBdr>
    </w:div>
    <w:div w:id="839003921">
      <w:bodyDiv w:val="1"/>
      <w:marLeft w:val="0"/>
      <w:marRight w:val="0"/>
      <w:marTop w:val="0"/>
      <w:marBottom w:val="0"/>
      <w:divBdr>
        <w:top w:val="none" w:sz="0" w:space="0" w:color="auto"/>
        <w:left w:val="none" w:sz="0" w:space="0" w:color="auto"/>
        <w:bottom w:val="none" w:sz="0" w:space="0" w:color="auto"/>
        <w:right w:val="none" w:sz="0" w:space="0" w:color="auto"/>
      </w:divBdr>
    </w:div>
    <w:div w:id="1136333201">
      <w:bodyDiv w:val="1"/>
      <w:marLeft w:val="0"/>
      <w:marRight w:val="0"/>
      <w:marTop w:val="0"/>
      <w:marBottom w:val="0"/>
      <w:divBdr>
        <w:top w:val="none" w:sz="0" w:space="0" w:color="auto"/>
        <w:left w:val="none" w:sz="0" w:space="0" w:color="auto"/>
        <w:bottom w:val="none" w:sz="0" w:space="0" w:color="auto"/>
        <w:right w:val="none" w:sz="0" w:space="0" w:color="auto"/>
      </w:divBdr>
    </w:div>
    <w:div w:id="1184587458">
      <w:bodyDiv w:val="1"/>
      <w:marLeft w:val="0"/>
      <w:marRight w:val="0"/>
      <w:marTop w:val="0"/>
      <w:marBottom w:val="0"/>
      <w:divBdr>
        <w:top w:val="none" w:sz="0" w:space="0" w:color="auto"/>
        <w:left w:val="none" w:sz="0" w:space="0" w:color="auto"/>
        <w:bottom w:val="none" w:sz="0" w:space="0" w:color="auto"/>
        <w:right w:val="none" w:sz="0" w:space="0" w:color="auto"/>
      </w:divBdr>
    </w:div>
    <w:div w:id="1521510454">
      <w:bodyDiv w:val="1"/>
      <w:marLeft w:val="0"/>
      <w:marRight w:val="0"/>
      <w:marTop w:val="0"/>
      <w:marBottom w:val="0"/>
      <w:divBdr>
        <w:top w:val="none" w:sz="0" w:space="0" w:color="auto"/>
        <w:left w:val="none" w:sz="0" w:space="0" w:color="auto"/>
        <w:bottom w:val="none" w:sz="0" w:space="0" w:color="auto"/>
        <w:right w:val="none" w:sz="0" w:space="0" w:color="auto"/>
      </w:divBdr>
    </w:div>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 w:id="1542672755">
      <w:bodyDiv w:val="1"/>
      <w:marLeft w:val="0"/>
      <w:marRight w:val="0"/>
      <w:marTop w:val="0"/>
      <w:marBottom w:val="0"/>
      <w:divBdr>
        <w:top w:val="none" w:sz="0" w:space="0" w:color="auto"/>
        <w:left w:val="none" w:sz="0" w:space="0" w:color="auto"/>
        <w:bottom w:val="none" w:sz="0" w:space="0" w:color="auto"/>
        <w:right w:val="none" w:sz="0" w:space="0" w:color="auto"/>
      </w:divBdr>
    </w:div>
    <w:div w:id="1575775521">
      <w:bodyDiv w:val="1"/>
      <w:marLeft w:val="0"/>
      <w:marRight w:val="0"/>
      <w:marTop w:val="0"/>
      <w:marBottom w:val="0"/>
      <w:divBdr>
        <w:top w:val="none" w:sz="0" w:space="0" w:color="auto"/>
        <w:left w:val="none" w:sz="0" w:space="0" w:color="auto"/>
        <w:bottom w:val="none" w:sz="0" w:space="0" w:color="auto"/>
        <w:right w:val="none" w:sz="0" w:space="0" w:color="auto"/>
      </w:divBdr>
    </w:div>
    <w:div w:id="1668240594">
      <w:bodyDiv w:val="1"/>
      <w:marLeft w:val="0"/>
      <w:marRight w:val="0"/>
      <w:marTop w:val="0"/>
      <w:marBottom w:val="0"/>
      <w:divBdr>
        <w:top w:val="none" w:sz="0" w:space="0" w:color="auto"/>
        <w:left w:val="none" w:sz="0" w:space="0" w:color="auto"/>
        <w:bottom w:val="none" w:sz="0" w:space="0" w:color="auto"/>
        <w:right w:val="none" w:sz="0" w:space="0" w:color="auto"/>
      </w:divBdr>
    </w:div>
    <w:div w:id="180997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public.isaqb.org/topic-backlog-expert-leve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ublic.isaqb.org/examination-exper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expert@isaqb.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public.isaqb.org/topic-backlog-expert-leve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isaqb.caf-dev.de/privacy-policy" TargetMode="External"/><Relationship Id="rId28"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isaqb.caf-dev.de/privacy-policy" TargetMode="External"/><Relationship Id="rId27" Type="http://schemas.openxmlformats.org/officeDocument/2006/relationships/footer" Target="footer1.xml"/><Relationship Id="rId30"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925</Words>
  <Characters>5834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Rechnung</dc:title>
  <dc:creator>Bettina S. Tacke</dc:creator>
  <cp:keywords>#3892</cp:keywords>
  <cp:lastModifiedBy>Ebbing, Matthias</cp:lastModifiedBy>
  <cp:revision>7</cp:revision>
  <cp:lastPrinted>2018-08-30T07:59:00Z</cp:lastPrinted>
  <dcterms:created xsi:type="dcterms:W3CDTF">2023-10-08T14:04:00Z</dcterms:created>
  <dcterms:modified xsi:type="dcterms:W3CDTF">2024-04-19T07:46:00Z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