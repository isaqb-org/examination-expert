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BF6E" w14:textId="4761D7F9" w:rsidR="00CE1F54" w:rsidRPr="00BF3E8C" w:rsidRDefault="00004ABC" w:rsidP="00CE1F54">
      <w:pPr>
        <w:pStyle w:val="Titel"/>
        <w:rPr>
          <w:rFonts w:asciiTheme="minorHAnsi" w:hAnsiTheme="minorHAnsi" w:cstheme="minorHAnsi"/>
          <w:sz w:val="40"/>
          <w:szCs w:val="40"/>
          <w:lang w:val="de-DE"/>
          <w:rPrChange w:id="0" w:author="Hermann Woock" w:date="2023-10-08T15:52:00Z">
            <w:rPr>
              <w:rFonts w:asciiTheme="minorHAnsi" w:hAnsiTheme="minorHAnsi" w:cstheme="minorHAnsi"/>
              <w:sz w:val="40"/>
              <w:szCs w:val="40"/>
              <w:lang w:val="en-US"/>
            </w:rPr>
          </w:rPrChange>
        </w:rPr>
      </w:pPr>
      <w:proofErr w:type="gramStart"/>
      <w:r w:rsidRPr="00BF3E8C">
        <w:rPr>
          <w:rFonts w:asciiTheme="minorHAnsi" w:hAnsiTheme="minorHAnsi" w:cstheme="minorHAnsi"/>
          <w:sz w:val="40"/>
          <w:szCs w:val="40"/>
          <w:lang w:val="de-DE"/>
          <w:rPrChange w:id="1" w:author="Hermann Woock" w:date="2023-10-08T15:52:00Z">
            <w:rPr>
              <w:rFonts w:asciiTheme="minorHAnsi" w:hAnsiTheme="minorHAnsi" w:cstheme="minorHAnsi"/>
              <w:sz w:val="40"/>
              <w:szCs w:val="40"/>
              <w:lang w:val="en-US"/>
            </w:rPr>
          </w:rPrChange>
        </w:rPr>
        <w:t>Blog Artikel</w:t>
      </w:r>
      <w:proofErr w:type="gramEnd"/>
    </w:p>
    <w:p w14:paraId="71F12E31" w14:textId="77777777" w:rsidR="006309DA" w:rsidRPr="00BF3E8C" w:rsidRDefault="006309DA" w:rsidP="00CE1F54">
      <w:pPr>
        <w:pStyle w:val="Titel"/>
        <w:rPr>
          <w:rFonts w:asciiTheme="minorHAnsi" w:hAnsiTheme="minorHAnsi" w:cstheme="minorHAnsi"/>
          <w:sz w:val="40"/>
          <w:szCs w:val="40"/>
          <w:lang w:val="de-DE"/>
          <w:rPrChange w:id="2" w:author="Hermann Woock" w:date="2023-10-08T15:52:00Z">
            <w:rPr>
              <w:rFonts w:asciiTheme="minorHAnsi" w:hAnsiTheme="minorHAnsi" w:cstheme="minorHAnsi"/>
              <w:sz w:val="40"/>
              <w:szCs w:val="40"/>
              <w:lang w:val="en-US"/>
            </w:rPr>
          </w:rPrChange>
        </w:rPr>
      </w:pPr>
    </w:p>
    <w:p w14:paraId="5E7CB0DB" w14:textId="77777777" w:rsidR="00CE1F54" w:rsidRPr="00BF3E8C" w:rsidRDefault="00CE1F54" w:rsidP="00CE1F54">
      <w:pPr>
        <w:pStyle w:val="Untertitel"/>
        <w:rPr>
          <w:rFonts w:asciiTheme="minorHAnsi" w:hAnsiTheme="minorHAnsi" w:cstheme="minorHAnsi"/>
          <w:b/>
          <w:bCs/>
          <w:sz w:val="24"/>
          <w:szCs w:val="24"/>
          <w:lang w:val="de-DE"/>
          <w:rPrChange w:id="3" w:author="Hermann Woock" w:date="2023-10-08T15:52:00Z">
            <w:rPr>
              <w:rFonts w:asciiTheme="minorHAnsi" w:hAnsiTheme="minorHAnsi" w:cstheme="minorHAnsi"/>
              <w:b/>
              <w:bCs/>
              <w:sz w:val="24"/>
              <w:szCs w:val="24"/>
              <w:lang w:val="en-US"/>
            </w:rPr>
          </w:rPrChange>
        </w:rPr>
      </w:pPr>
      <w:r w:rsidRPr="00BF3E8C">
        <w:rPr>
          <w:rFonts w:asciiTheme="minorHAnsi" w:hAnsiTheme="minorHAnsi" w:cstheme="minorHAnsi"/>
          <w:b/>
          <w:bCs/>
          <w:sz w:val="24"/>
          <w:szCs w:val="24"/>
          <w:lang w:val="de-DE"/>
          <w:rPrChange w:id="4" w:author="Hermann Woock" w:date="2023-10-08T15:52:00Z">
            <w:rPr>
              <w:rFonts w:asciiTheme="minorHAnsi" w:hAnsiTheme="minorHAnsi" w:cstheme="minorHAnsi"/>
              <w:b/>
              <w:bCs/>
              <w:sz w:val="24"/>
              <w:szCs w:val="24"/>
              <w:lang w:val="en-US"/>
            </w:rPr>
          </w:rPrChange>
        </w:rPr>
        <w:t>iSAQB CPSA Expert Level</w:t>
      </w:r>
    </w:p>
    <w:p w14:paraId="7099AFDA" w14:textId="637DC176" w:rsidR="00CE1F54" w:rsidRPr="008C722F" w:rsidRDefault="00CE1F54" w:rsidP="00CE1F54">
      <w:pPr>
        <w:pStyle w:val="Untertitel"/>
        <w:rPr>
          <w:rFonts w:asciiTheme="minorHAnsi" w:hAnsiTheme="minorHAnsi" w:cstheme="minorHAnsi"/>
          <w:b/>
          <w:bCs/>
          <w:sz w:val="24"/>
          <w:szCs w:val="24"/>
          <w:lang w:val="de-DE"/>
        </w:rPr>
      </w:pPr>
      <w:r w:rsidRPr="008C722F">
        <w:rPr>
          <w:rFonts w:asciiTheme="minorHAnsi" w:hAnsiTheme="minorHAnsi" w:cstheme="minorHAnsi"/>
          <w:b/>
          <w:bCs/>
          <w:sz w:val="24"/>
          <w:szCs w:val="24"/>
          <w:lang w:val="de-DE"/>
        </w:rPr>
        <w:t>Version 202</w:t>
      </w:r>
      <w:r w:rsidR="004A0C13" w:rsidRPr="008C722F">
        <w:rPr>
          <w:rFonts w:asciiTheme="minorHAnsi" w:hAnsiTheme="minorHAnsi" w:cstheme="minorHAnsi"/>
          <w:b/>
          <w:bCs/>
          <w:sz w:val="24"/>
          <w:szCs w:val="24"/>
          <w:lang w:val="de-DE"/>
        </w:rPr>
        <w:t>3</w:t>
      </w:r>
      <w:r w:rsidRPr="008C722F">
        <w:rPr>
          <w:rFonts w:asciiTheme="minorHAnsi" w:hAnsiTheme="minorHAnsi" w:cstheme="minorHAnsi"/>
          <w:b/>
          <w:bCs/>
          <w:sz w:val="24"/>
          <w:szCs w:val="24"/>
          <w:lang w:val="de-DE"/>
        </w:rPr>
        <w:t>-</w:t>
      </w:r>
      <w:r w:rsidR="004A0C13" w:rsidRPr="008C722F">
        <w:rPr>
          <w:rFonts w:asciiTheme="minorHAnsi" w:hAnsiTheme="minorHAnsi" w:cstheme="minorHAnsi"/>
          <w:b/>
          <w:bCs/>
          <w:sz w:val="24"/>
          <w:szCs w:val="24"/>
          <w:lang w:val="de-DE"/>
        </w:rPr>
        <w:t>10</w:t>
      </w:r>
      <w:r w:rsidRPr="008C722F">
        <w:rPr>
          <w:rFonts w:asciiTheme="minorHAnsi" w:hAnsiTheme="minorHAnsi" w:cstheme="minorHAnsi"/>
          <w:b/>
          <w:bCs/>
          <w:sz w:val="24"/>
          <w:szCs w:val="24"/>
          <w:lang w:val="de-DE"/>
        </w:rPr>
        <w:t>-</w:t>
      </w:r>
      <w:r w:rsidR="004A0C13" w:rsidRPr="008C722F">
        <w:rPr>
          <w:rFonts w:asciiTheme="minorHAnsi" w:hAnsiTheme="minorHAnsi" w:cstheme="minorHAnsi"/>
          <w:b/>
          <w:bCs/>
          <w:sz w:val="24"/>
          <w:szCs w:val="24"/>
          <w:lang w:val="de-DE"/>
        </w:rPr>
        <w:t>08</w:t>
      </w:r>
    </w:p>
    <w:p w14:paraId="6CA1A691" w14:textId="32862896" w:rsidR="00004ABC" w:rsidRPr="00004ABC" w:rsidRDefault="00004ABC" w:rsidP="00004ABC">
      <w:pPr>
        <w:rPr>
          <w:lang w:val="de-DE" w:eastAsia="de-DE"/>
        </w:rPr>
      </w:pPr>
      <w:r>
        <w:rPr>
          <w:lang w:val="de-DE" w:eastAsia="de-DE"/>
        </w:rPr>
        <w:t xml:space="preserve">Mit diesem Blogbeitrag eröffnen wir Ihnen die Möglichkeit, sich für den CPSA-E zu bewerben. Derzeit ist unsere Webseite hierfür noch im </w:t>
      </w:r>
      <w:r w:rsidR="00162FFB">
        <w:rPr>
          <w:lang w:val="de-DE" w:eastAsia="de-DE"/>
        </w:rPr>
        <w:t>Aufbau begriffen.</w:t>
      </w:r>
      <w:r>
        <w:rPr>
          <w:lang w:val="de-DE" w:eastAsia="de-DE"/>
        </w:rPr>
        <w:t xml:space="preserve"> </w:t>
      </w:r>
      <w:r w:rsidR="00221490">
        <w:rPr>
          <w:lang w:val="de-DE" w:eastAsia="de-DE"/>
        </w:rPr>
        <w:t>So lange</w:t>
      </w:r>
      <w:r>
        <w:rPr>
          <w:lang w:val="de-DE" w:eastAsia="de-DE"/>
        </w:rPr>
        <w:t xml:space="preserve"> </w:t>
      </w:r>
      <w:r w:rsidR="0064404A">
        <w:rPr>
          <w:lang w:val="de-DE" w:eastAsia="de-DE"/>
        </w:rPr>
        <w:t xml:space="preserve">erfolgen </w:t>
      </w:r>
      <w:r>
        <w:rPr>
          <w:lang w:val="de-DE" w:eastAsia="de-DE"/>
        </w:rPr>
        <w:t>die Bewerbung</w:t>
      </w:r>
      <w:r w:rsidR="004D1706">
        <w:rPr>
          <w:lang w:val="de-DE" w:eastAsia="de-DE"/>
        </w:rPr>
        <w:t xml:space="preserve"> sowie alle Informationen darüber</w:t>
      </w:r>
      <w:r>
        <w:rPr>
          <w:lang w:val="de-DE" w:eastAsia="de-DE"/>
        </w:rPr>
        <w:t xml:space="preserve"> per E-Mail</w:t>
      </w:r>
      <w:r w:rsidR="004D1706">
        <w:rPr>
          <w:lang w:val="de-DE" w:eastAsia="de-DE"/>
        </w:rPr>
        <w:t xml:space="preserve">, </w:t>
      </w:r>
      <w:r>
        <w:rPr>
          <w:lang w:val="de-DE" w:eastAsia="de-DE"/>
        </w:rPr>
        <w:t>im Blog oder im Newsletter.</w:t>
      </w:r>
    </w:p>
    <w:p w14:paraId="2027AD20" w14:textId="0FA7441A" w:rsidR="00E32778" w:rsidRDefault="00E32778" w:rsidP="00E32778">
      <w:pPr>
        <w:pStyle w:val="berschrift1"/>
        <w:rPr>
          <w:rFonts w:ascii="Times New Roman" w:hAnsi="Times New Roman"/>
          <w:kern w:val="36"/>
          <w:sz w:val="48"/>
          <w:lang w:eastAsia="ja-JP"/>
        </w:rPr>
      </w:pPr>
      <w:bookmarkStart w:id="5" w:name="_Toc147664208"/>
      <w:r>
        <w:t>Das CPSA</w:t>
      </w:r>
      <w:r>
        <w:rPr>
          <w:rStyle w:val="regtr"/>
        </w:rPr>
        <w:t>®</w:t>
      </w:r>
      <w:r>
        <w:t>-Expert Level</w:t>
      </w:r>
      <w:bookmarkEnd w:id="5"/>
    </w:p>
    <w:p w14:paraId="6CAC132A" w14:textId="000AE02E" w:rsidR="00E32778" w:rsidRPr="008C722F" w:rsidRDefault="00E32778" w:rsidP="00E32778">
      <w:pPr>
        <w:rPr>
          <w:lang w:val="de-DE"/>
        </w:rPr>
      </w:pPr>
      <w:r w:rsidRPr="008C722F">
        <w:rPr>
          <w:lang w:val="de-DE"/>
        </w:rPr>
        <w:t xml:space="preserve">Das CPSA-Expert Level ist die höchste Zertifizierungsstufe im CPSA-Programm des iSAQB. Im Expert Level tragen Sie Ihr Erfahrungswissen aus den Ausbildungen im </w:t>
      </w:r>
      <w:proofErr w:type="spellStart"/>
      <w:r w:rsidRPr="008C722F">
        <w:rPr>
          <w:lang w:val="de-DE"/>
        </w:rPr>
        <w:t>Foundation</w:t>
      </w:r>
      <w:proofErr w:type="spellEnd"/>
      <w:r w:rsidRPr="008C722F">
        <w:rPr>
          <w:lang w:val="de-DE"/>
        </w:rPr>
        <w:t xml:space="preserve"> Level und </w:t>
      </w:r>
      <w:proofErr w:type="spellStart"/>
      <w:r w:rsidRPr="008C722F">
        <w:rPr>
          <w:lang w:val="de-DE"/>
        </w:rPr>
        <w:t>Advanced</w:t>
      </w:r>
      <w:proofErr w:type="spellEnd"/>
      <w:r w:rsidRPr="008C722F">
        <w:rPr>
          <w:lang w:val="de-DE"/>
        </w:rPr>
        <w:t xml:space="preserve"> Level sowie aus Ihrer langjährigen Projektarbeit zusammen und ergänzen es durch zusätzliches </w:t>
      </w:r>
      <w:proofErr w:type="spellStart"/>
      <w:r w:rsidRPr="008C722F">
        <w:rPr>
          <w:lang w:val="de-DE"/>
        </w:rPr>
        <w:t>Expert:innenwissen</w:t>
      </w:r>
      <w:proofErr w:type="spellEnd"/>
      <w:r w:rsidRPr="008C722F">
        <w:rPr>
          <w:lang w:val="de-DE"/>
        </w:rPr>
        <w:t xml:space="preserve">, Recherchen und Austausch. Sie erarbeiten zusammen </w:t>
      </w:r>
      <w:proofErr w:type="gramStart"/>
      <w:r w:rsidRPr="008C722F">
        <w:rPr>
          <w:lang w:val="de-DE"/>
        </w:rPr>
        <w:t xml:space="preserve">mit anderen </w:t>
      </w:r>
      <w:proofErr w:type="spellStart"/>
      <w:r w:rsidRPr="008C722F">
        <w:rPr>
          <w:lang w:val="de-DE"/>
        </w:rPr>
        <w:t>Bewerber</w:t>
      </w:r>
      <w:proofErr w:type="gramEnd"/>
      <w:r w:rsidRPr="008C722F">
        <w:rPr>
          <w:lang w:val="de-DE"/>
        </w:rPr>
        <w:t>:innen</w:t>
      </w:r>
      <w:proofErr w:type="spellEnd"/>
      <w:r w:rsidRPr="008C722F">
        <w:rPr>
          <w:lang w:val="de-DE"/>
        </w:rPr>
        <w:t xml:space="preserve"> in einer Themenarbeitsgruppe ein gemeinsames Ergebnis zu einem ausgewählten Thema mit Architekturbezug. Durch Veröffentlichungen auf Konferenzen oder in Fachmagazinen tragen Sie außerdem aktiv dazu bei, dass </w:t>
      </w:r>
      <w:proofErr w:type="spellStart"/>
      <w:r w:rsidRPr="008C722F">
        <w:rPr>
          <w:lang w:val="de-DE"/>
        </w:rPr>
        <w:t>Expert:innenwissen</w:t>
      </w:r>
      <w:proofErr w:type="spellEnd"/>
      <w:r w:rsidRPr="008C722F">
        <w:rPr>
          <w:lang w:val="de-DE"/>
        </w:rPr>
        <w:t xml:space="preserve"> in die Breite getragen wird und sich die Softwarequalität auch in anderen Projekten verbessert. </w:t>
      </w:r>
      <w:proofErr w:type="spellStart"/>
      <w:r w:rsidRPr="008C722F">
        <w:rPr>
          <w:lang w:val="de-DE"/>
        </w:rPr>
        <w:t>Ein:e</w:t>
      </w:r>
      <w:proofErr w:type="spellEnd"/>
      <w:r w:rsidRPr="008C722F">
        <w:rPr>
          <w:lang w:val="de-DE"/>
        </w:rPr>
        <w:t xml:space="preserve"> </w:t>
      </w:r>
      <w:proofErr w:type="spellStart"/>
      <w:r w:rsidRPr="008C722F">
        <w:rPr>
          <w:lang w:val="de-DE"/>
        </w:rPr>
        <w:t>Themenmoderator:in</w:t>
      </w:r>
      <w:proofErr w:type="spellEnd"/>
      <w:r w:rsidRPr="008C722F">
        <w:rPr>
          <w:lang w:val="de-DE"/>
        </w:rPr>
        <w:t xml:space="preserve"> steht Ihnen während des gesamten Prozesses beratend zur Seite. Zwei unabhängige </w:t>
      </w:r>
      <w:proofErr w:type="spellStart"/>
      <w:r w:rsidRPr="008C722F">
        <w:rPr>
          <w:lang w:val="de-DE"/>
        </w:rPr>
        <w:t>Prüfer:innen</w:t>
      </w:r>
      <w:proofErr w:type="spellEnd"/>
      <w:r w:rsidRPr="008C722F">
        <w:rPr>
          <w:lang w:val="de-DE"/>
        </w:rPr>
        <w:t xml:space="preserve"> nehmen das Ergebnis am Ende ab.</w:t>
      </w:r>
    </w:p>
    <w:p w14:paraId="78190FAC" w14:textId="1A4E2F3E" w:rsidR="00CE1F54" w:rsidRDefault="008C722F" w:rsidP="004A0C13">
      <w:pPr>
        <w:pStyle w:val="berschrift1"/>
      </w:pPr>
      <w:bookmarkStart w:id="6" w:name="_Toc147664209"/>
      <w:r>
        <w:t>Prüfungsziele</w:t>
      </w:r>
      <w:bookmarkEnd w:id="6"/>
    </w:p>
    <w:p w14:paraId="2047C13D" w14:textId="1E100DC3" w:rsidR="008C722F" w:rsidRPr="00BF3E8C"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Change w:id="7" w:author="Hermann Woock" w:date="2023-10-08T15:53:00Z">
            <w:rPr>
              <w:rFonts w:ascii="Times New Roman" w:eastAsia="Times New Roman" w:hAnsi="Times New Roman" w:cs="Times New Roman"/>
              <w:kern w:val="0"/>
              <w:sz w:val="24"/>
              <w:szCs w:val="24"/>
              <w:lang w:val="de-DE" w:eastAsia="ja-JP"/>
            </w:rPr>
          </w:rPrChange>
        </w:rPr>
      </w:pPr>
      <w:commentRangeStart w:id="8"/>
      <w:r w:rsidRPr="00BF3E8C">
        <w:rPr>
          <w:rFonts w:eastAsia="Times New Roman"/>
          <w:kern w:val="0"/>
          <w:szCs w:val="21"/>
          <w:lang w:val="de-DE" w:eastAsia="ja-JP"/>
          <w:rPrChange w:id="9" w:author="Hermann Woock" w:date="2023-10-08T15:53:00Z">
            <w:rPr>
              <w:rFonts w:ascii="Times New Roman" w:eastAsia="Times New Roman" w:hAnsi="Times New Roman" w:cs="Times New Roman"/>
              <w:kern w:val="0"/>
              <w:sz w:val="24"/>
              <w:szCs w:val="24"/>
              <w:lang w:val="de-DE" w:eastAsia="ja-JP"/>
            </w:rPr>
          </w:rPrChange>
        </w:rPr>
        <w:t xml:space="preserve">Sie zeigen, dass Sie in einem Fachgebiet der Softwarearchitektur </w:t>
      </w:r>
      <w:proofErr w:type="spellStart"/>
      <w:r w:rsidRPr="00BF3E8C">
        <w:rPr>
          <w:rFonts w:eastAsia="Times New Roman"/>
          <w:kern w:val="0"/>
          <w:szCs w:val="21"/>
          <w:lang w:val="de-DE" w:eastAsia="ja-JP"/>
          <w:rPrChange w:id="10" w:author="Hermann Woock" w:date="2023-10-08T15:53:00Z">
            <w:rPr>
              <w:rFonts w:ascii="Times New Roman" w:eastAsia="Times New Roman" w:hAnsi="Times New Roman" w:cs="Times New Roman"/>
              <w:kern w:val="0"/>
              <w:sz w:val="24"/>
              <w:szCs w:val="24"/>
              <w:lang w:val="de-DE" w:eastAsia="ja-JP"/>
            </w:rPr>
          </w:rPrChange>
        </w:rPr>
        <w:t>Expert:in</w:t>
      </w:r>
      <w:proofErr w:type="spellEnd"/>
      <w:r w:rsidRPr="00BF3E8C">
        <w:rPr>
          <w:rFonts w:eastAsia="Times New Roman"/>
          <w:kern w:val="0"/>
          <w:szCs w:val="21"/>
          <w:lang w:val="de-DE" w:eastAsia="ja-JP"/>
          <w:rPrChange w:id="11" w:author="Hermann Woock" w:date="2023-10-08T15:53:00Z">
            <w:rPr>
              <w:rFonts w:ascii="Times New Roman" w:eastAsia="Times New Roman" w:hAnsi="Times New Roman" w:cs="Times New Roman"/>
              <w:kern w:val="0"/>
              <w:sz w:val="24"/>
              <w:szCs w:val="24"/>
              <w:lang w:val="de-DE" w:eastAsia="ja-JP"/>
            </w:rPr>
          </w:rPrChange>
        </w:rPr>
        <w:t xml:space="preserve"> sind.</w:t>
      </w:r>
      <w:commentRangeEnd w:id="8"/>
      <w:r w:rsidR="00162FFB" w:rsidRPr="00BF3E8C">
        <w:rPr>
          <w:rStyle w:val="Kommentarzeichen"/>
          <w:kern w:val="0"/>
          <w:sz w:val="21"/>
          <w:szCs w:val="21"/>
          <w:lang w:val="de-DE" w:eastAsia="de-DE"/>
          <w:rPrChange w:id="12" w:author="Hermann Woock" w:date="2023-10-08T15:53:00Z">
            <w:rPr>
              <w:rStyle w:val="Kommentarzeichen"/>
              <w:rFonts w:ascii="StoneSans" w:hAnsi="StoneSans" w:cs="Times New Roman"/>
              <w:kern w:val="0"/>
              <w:lang w:val="de-DE" w:eastAsia="de-DE"/>
            </w:rPr>
          </w:rPrChange>
        </w:rPr>
        <w:commentReference w:id="8"/>
      </w:r>
    </w:p>
    <w:p w14:paraId="7BCD0B30" w14:textId="1BEBF6D3" w:rsidR="008C722F" w:rsidRPr="00BF3E8C"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Change w:id="13" w:author="Hermann Woock" w:date="2023-10-08T15:53:00Z">
            <w:rPr>
              <w:rFonts w:ascii="Times New Roman" w:eastAsia="Times New Roman" w:hAnsi="Times New Roman" w:cs="Times New Roman"/>
              <w:kern w:val="0"/>
              <w:sz w:val="24"/>
              <w:szCs w:val="24"/>
              <w:lang w:val="de-DE" w:eastAsia="ja-JP"/>
            </w:rPr>
          </w:rPrChange>
        </w:rPr>
      </w:pPr>
      <w:r w:rsidRPr="00BF3E8C">
        <w:rPr>
          <w:rFonts w:eastAsia="Times New Roman"/>
          <w:kern w:val="0"/>
          <w:szCs w:val="21"/>
          <w:lang w:val="de-DE" w:eastAsia="ja-JP"/>
          <w:rPrChange w:id="14" w:author="Hermann Woock" w:date="2023-10-08T15:53:00Z">
            <w:rPr>
              <w:rFonts w:ascii="Times New Roman" w:eastAsia="Times New Roman" w:hAnsi="Times New Roman" w:cs="Times New Roman"/>
              <w:kern w:val="0"/>
              <w:sz w:val="24"/>
              <w:szCs w:val="24"/>
              <w:lang w:val="de-DE" w:eastAsia="ja-JP"/>
            </w:rPr>
          </w:rPrChange>
        </w:rPr>
        <w:t xml:space="preserve">Sie erarbeiten mit anderen </w:t>
      </w:r>
      <w:proofErr w:type="spellStart"/>
      <w:r w:rsidRPr="00BF3E8C">
        <w:rPr>
          <w:rFonts w:eastAsia="Times New Roman"/>
          <w:kern w:val="0"/>
          <w:szCs w:val="21"/>
          <w:lang w:val="de-DE" w:eastAsia="ja-JP"/>
          <w:rPrChange w:id="15" w:author="Hermann Woock" w:date="2023-10-08T15:53:00Z">
            <w:rPr>
              <w:rFonts w:ascii="Times New Roman" w:eastAsia="Times New Roman" w:hAnsi="Times New Roman" w:cs="Times New Roman"/>
              <w:kern w:val="0"/>
              <w:sz w:val="24"/>
              <w:szCs w:val="24"/>
              <w:lang w:val="de-DE" w:eastAsia="ja-JP"/>
            </w:rPr>
          </w:rPrChange>
        </w:rPr>
        <w:t>Expert:innen</w:t>
      </w:r>
      <w:proofErr w:type="spellEnd"/>
      <w:r w:rsidRPr="00BF3E8C">
        <w:rPr>
          <w:rFonts w:eastAsia="Times New Roman"/>
          <w:kern w:val="0"/>
          <w:szCs w:val="21"/>
          <w:lang w:val="de-DE" w:eastAsia="ja-JP"/>
          <w:rPrChange w:id="16" w:author="Hermann Woock" w:date="2023-10-08T15:53:00Z">
            <w:rPr>
              <w:rFonts w:ascii="Times New Roman" w:eastAsia="Times New Roman" w:hAnsi="Times New Roman" w:cs="Times New Roman"/>
              <w:kern w:val="0"/>
              <w:sz w:val="24"/>
              <w:szCs w:val="24"/>
              <w:lang w:val="de-DE" w:eastAsia="ja-JP"/>
            </w:rPr>
          </w:rPrChange>
        </w:rPr>
        <w:t xml:space="preserve"> neues Wissen und verarbeiten die Erfahrung aus Ihren Projekten.</w:t>
      </w:r>
    </w:p>
    <w:p w14:paraId="04331BF7" w14:textId="77777777" w:rsidR="008C722F" w:rsidRPr="00BF3E8C"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Change w:id="17" w:author="Hermann Woock" w:date="2023-10-08T15:53:00Z">
            <w:rPr>
              <w:rFonts w:ascii="Times New Roman" w:eastAsia="Times New Roman" w:hAnsi="Times New Roman" w:cs="Times New Roman"/>
              <w:kern w:val="0"/>
              <w:sz w:val="24"/>
              <w:szCs w:val="24"/>
              <w:lang w:val="de-DE" w:eastAsia="ja-JP"/>
            </w:rPr>
          </w:rPrChange>
        </w:rPr>
      </w:pPr>
      <w:r w:rsidRPr="00BF3E8C">
        <w:rPr>
          <w:rFonts w:eastAsia="Times New Roman"/>
          <w:kern w:val="0"/>
          <w:szCs w:val="21"/>
          <w:lang w:val="de-DE" w:eastAsia="ja-JP"/>
          <w:rPrChange w:id="18" w:author="Hermann Woock" w:date="2023-10-08T15:53:00Z">
            <w:rPr>
              <w:rFonts w:ascii="Times New Roman" w:eastAsia="Times New Roman" w:hAnsi="Times New Roman" w:cs="Times New Roman"/>
              <w:kern w:val="0"/>
              <w:sz w:val="24"/>
              <w:szCs w:val="24"/>
              <w:lang w:val="de-DE" w:eastAsia="ja-JP"/>
            </w:rPr>
          </w:rPrChange>
        </w:rPr>
        <w:t>Sie zeigen Teamfähigkeit.</w:t>
      </w:r>
    </w:p>
    <w:p w14:paraId="37C47905" w14:textId="65D1FE3E" w:rsidR="008C722F" w:rsidRPr="00BF3E8C"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Change w:id="19" w:author="Hermann Woock" w:date="2023-10-08T15:53:00Z">
            <w:rPr>
              <w:rFonts w:ascii="Times New Roman" w:eastAsia="Times New Roman" w:hAnsi="Times New Roman" w:cs="Times New Roman"/>
              <w:kern w:val="0"/>
              <w:sz w:val="24"/>
              <w:szCs w:val="24"/>
              <w:lang w:val="de-DE" w:eastAsia="ja-JP"/>
            </w:rPr>
          </w:rPrChange>
        </w:rPr>
      </w:pPr>
      <w:r w:rsidRPr="00BF3E8C">
        <w:rPr>
          <w:rFonts w:eastAsia="Times New Roman"/>
          <w:kern w:val="0"/>
          <w:szCs w:val="21"/>
          <w:lang w:val="de-DE" w:eastAsia="ja-JP"/>
          <w:rPrChange w:id="20" w:author="Hermann Woock" w:date="2023-10-08T15:53:00Z">
            <w:rPr>
              <w:rFonts w:ascii="Times New Roman" w:eastAsia="Times New Roman" w:hAnsi="Times New Roman" w:cs="Times New Roman"/>
              <w:kern w:val="0"/>
              <w:sz w:val="24"/>
              <w:szCs w:val="24"/>
              <w:lang w:val="de-DE" w:eastAsia="ja-JP"/>
            </w:rPr>
          </w:rPrChange>
        </w:rPr>
        <w:t xml:space="preserve">Sie tauschen sich mit anderen </w:t>
      </w:r>
      <w:proofErr w:type="spellStart"/>
      <w:r w:rsidRPr="00BF3E8C">
        <w:rPr>
          <w:rFonts w:eastAsia="Times New Roman"/>
          <w:kern w:val="0"/>
          <w:szCs w:val="21"/>
          <w:lang w:val="de-DE" w:eastAsia="ja-JP"/>
          <w:rPrChange w:id="21" w:author="Hermann Woock" w:date="2023-10-08T15:53:00Z">
            <w:rPr>
              <w:rFonts w:ascii="Times New Roman" w:eastAsia="Times New Roman" w:hAnsi="Times New Roman" w:cs="Times New Roman"/>
              <w:kern w:val="0"/>
              <w:sz w:val="24"/>
              <w:szCs w:val="24"/>
              <w:lang w:val="de-DE" w:eastAsia="ja-JP"/>
            </w:rPr>
          </w:rPrChange>
        </w:rPr>
        <w:t>Expert:innen</w:t>
      </w:r>
      <w:proofErr w:type="spellEnd"/>
      <w:r w:rsidRPr="00BF3E8C">
        <w:rPr>
          <w:rFonts w:eastAsia="Times New Roman"/>
          <w:kern w:val="0"/>
          <w:szCs w:val="21"/>
          <w:lang w:val="de-DE" w:eastAsia="ja-JP"/>
          <w:rPrChange w:id="22" w:author="Hermann Woock" w:date="2023-10-08T15:53:00Z">
            <w:rPr>
              <w:rFonts w:ascii="Times New Roman" w:eastAsia="Times New Roman" w:hAnsi="Times New Roman" w:cs="Times New Roman"/>
              <w:kern w:val="0"/>
              <w:sz w:val="24"/>
              <w:szCs w:val="24"/>
              <w:lang w:val="de-DE" w:eastAsia="ja-JP"/>
            </w:rPr>
          </w:rPrChange>
        </w:rPr>
        <w:t xml:space="preserve"> aus und bauen sich so ein Netzwerk für Ihre berufliche Zukunft auf.</w:t>
      </w:r>
    </w:p>
    <w:p w14:paraId="076387B1" w14:textId="666E7834" w:rsidR="008C722F" w:rsidRPr="00BF3E8C"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Change w:id="23" w:author="Hermann Woock" w:date="2023-10-08T15:53:00Z">
            <w:rPr>
              <w:rFonts w:ascii="Times New Roman" w:eastAsia="Times New Roman" w:hAnsi="Times New Roman" w:cs="Times New Roman"/>
              <w:kern w:val="0"/>
              <w:sz w:val="24"/>
              <w:szCs w:val="24"/>
              <w:lang w:val="de-DE" w:eastAsia="ja-JP"/>
            </w:rPr>
          </w:rPrChange>
        </w:rPr>
      </w:pPr>
      <w:r w:rsidRPr="00BF3E8C">
        <w:rPr>
          <w:rFonts w:eastAsia="Times New Roman"/>
          <w:kern w:val="0"/>
          <w:szCs w:val="21"/>
          <w:lang w:val="de-DE" w:eastAsia="ja-JP"/>
          <w:rPrChange w:id="24" w:author="Hermann Woock" w:date="2023-10-08T15:53:00Z">
            <w:rPr>
              <w:rFonts w:ascii="Times New Roman" w:eastAsia="Times New Roman" w:hAnsi="Times New Roman" w:cs="Times New Roman"/>
              <w:kern w:val="0"/>
              <w:sz w:val="24"/>
              <w:szCs w:val="24"/>
              <w:lang w:val="de-DE" w:eastAsia="ja-JP"/>
            </w:rPr>
          </w:rPrChange>
        </w:rPr>
        <w:t>Sie präsentieren die Ergebnisse auf Konferenzen oder veröffentlichen sie in Fachzeitschriften.</w:t>
      </w:r>
    </w:p>
    <w:p w14:paraId="105940BC" w14:textId="07D30F40" w:rsidR="008C722F" w:rsidRPr="00BF3E8C" w:rsidRDefault="008C722F" w:rsidP="005C1DB8">
      <w:pPr>
        <w:numPr>
          <w:ilvl w:val="0"/>
          <w:numId w:val="37"/>
        </w:numPr>
        <w:spacing w:before="100" w:beforeAutospacing="1" w:after="100" w:afterAutospacing="1" w:line="240" w:lineRule="auto"/>
        <w:jc w:val="left"/>
        <w:rPr>
          <w:rFonts w:eastAsia="Times New Roman"/>
          <w:kern w:val="0"/>
          <w:szCs w:val="21"/>
          <w:lang w:val="de-DE" w:eastAsia="ja-JP"/>
          <w:rPrChange w:id="25" w:author="Hermann Woock" w:date="2023-10-08T15:53:00Z">
            <w:rPr>
              <w:rFonts w:ascii="Times New Roman" w:eastAsia="Times New Roman" w:hAnsi="Times New Roman" w:cs="Times New Roman"/>
              <w:kern w:val="0"/>
              <w:sz w:val="24"/>
              <w:szCs w:val="24"/>
              <w:lang w:val="de-DE" w:eastAsia="ja-JP"/>
            </w:rPr>
          </w:rPrChange>
        </w:rPr>
      </w:pPr>
      <w:r w:rsidRPr="00BF3E8C">
        <w:rPr>
          <w:rFonts w:eastAsia="Times New Roman"/>
          <w:kern w:val="0"/>
          <w:szCs w:val="21"/>
          <w:lang w:val="de-DE" w:eastAsia="ja-JP"/>
          <w:rPrChange w:id="26" w:author="Hermann Woock" w:date="2023-10-08T15:53:00Z">
            <w:rPr>
              <w:rFonts w:ascii="Times New Roman" w:eastAsia="Times New Roman" w:hAnsi="Times New Roman" w:cs="Times New Roman"/>
              <w:kern w:val="0"/>
              <w:sz w:val="24"/>
              <w:szCs w:val="24"/>
              <w:lang w:val="de-DE" w:eastAsia="ja-JP"/>
            </w:rPr>
          </w:rPrChange>
        </w:rPr>
        <w:t xml:space="preserve">Sie stellen ihre Erfahrungen als </w:t>
      </w:r>
      <w:proofErr w:type="spellStart"/>
      <w:r w:rsidRPr="00BF3E8C">
        <w:rPr>
          <w:rFonts w:eastAsia="Times New Roman"/>
          <w:kern w:val="0"/>
          <w:szCs w:val="21"/>
          <w:lang w:val="de-DE" w:eastAsia="ja-JP"/>
          <w:rPrChange w:id="27" w:author="Hermann Woock" w:date="2023-10-08T15:53:00Z">
            <w:rPr>
              <w:rFonts w:ascii="Times New Roman" w:eastAsia="Times New Roman" w:hAnsi="Times New Roman" w:cs="Times New Roman"/>
              <w:kern w:val="0"/>
              <w:sz w:val="24"/>
              <w:szCs w:val="24"/>
              <w:lang w:val="de-DE" w:eastAsia="ja-JP"/>
            </w:rPr>
          </w:rPrChange>
        </w:rPr>
        <w:t>Expert:in</w:t>
      </w:r>
      <w:proofErr w:type="spellEnd"/>
      <w:r w:rsidRPr="00BF3E8C">
        <w:rPr>
          <w:rFonts w:eastAsia="Times New Roman"/>
          <w:kern w:val="0"/>
          <w:szCs w:val="21"/>
          <w:lang w:val="de-DE" w:eastAsia="ja-JP"/>
          <w:rPrChange w:id="28" w:author="Hermann Woock" w:date="2023-10-08T15:53:00Z">
            <w:rPr>
              <w:rFonts w:ascii="Times New Roman" w:eastAsia="Times New Roman" w:hAnsi="Times New Roman" w:cs="Times New Roman"/>
              <w:kern w:val="0"/>
              <w:sz w:val="24"/>
              <w:szCs w:val="24"/>
              <w:lang w:val="de-DE" w:eastAsia="ja-JP"/>
            </w:rPr>
          </w:rPrChange>
        </w:rPr>
        <w:t xml:space="preserve"> einer breiten Öffentlichkeit zur Verfügung.</w:t>
      </w:r>
    </w:p>
    <w:p w14:paraId="2120CD16" w14:textId="6A6A0849" w:rsidR="00E32778" w:rsidRDefault="00E32778" w:rsidP="00E32778">
      <w:pPr>
        <w:pStyle w:val="berschrift1"/>
      </w:pPr>
      <w:bookmarkStart w:id="29" w:name="_Toc147664210"/>
      <w:r>
        <w:t>Voraussetzungen</w:t>
      </w:r>
      <w:bookmarkEnd w:id="29"/>
    </w:p>
    <w:p w14:paraId="5F39E9E6" w14:textId="1BE61AF3" w:rsidR="00E32778" w:rsidRPr="00BF3E8C" w:rsidRDefault="00E32778" w:rsidP="005C1DB8">
      <w:pPr>
        <w:numPr>
          <w:ilvl w:val="0"/>
          <w:numId w:val="38"/>
        </w:numPr>
        <w:spacing w:before="100" w:beforeAutospacing="1" w:after="100" w:afterAutospacing="1" w:line="240" w:lineRule="auto"/>
        <w:jc w:val="left"/>
        <w:rPr>
          <w:rFonts w:eastAsia="Times New Roman"/>
          <w:kern w:val="0"/>
          <w:szCs w:val="21"/>
          <w:lang w:val="de-DE" w:eastAsia="ja-JP"/>
          <w:rPrChange w:id="30" w:author="Hermann Woock" w:date="2023-10-08T15:54:00Z">
            <w:rPr>
              <w:rFonts w:ascii="Times New Roman" w:eastAsia="Times New Roman" w:hAnsi="Times New Roman" w:cs="Times New Roman"/>
              <w:kern w:val="0"/>
              <w:sz w:val="24"/>
              <w:szCs w:val="24"/>
              <w:lang w:val="de-DE" w:eastAsia="ja-JP"/>
            </w:rPr>
          </w:rPrChange>
        </w:rPr>
      </w:pPr>
      <w:r w:rsidRPr="00BF3E8C">
        <w:rPr>
          <w:rFonts w:eastAsia="Times New Roman"/>
          <w:kern w:val="0"/>
          <w:szCs w:val="21"/>
          <w:lang w:val="de-DE" w:eastAsia="ja-JP"/>
          <w:rPrChange w:id="31" w:author="Hermann Woock" w:date="2023-10-08T15:54:00Z">
            <w:rPr>
              <w:rFonts w:ascii="Times New Roman" w:eastAsia="Times New Roman" w:hAnsi="Times New Roman" w:cs="Times New Roman"/>
              <w:kern w:val="0"/>
              <w:sz w:val="24"/>
              <w:szCs w:val="24"/>
              <w:lang w:val="de-DE" w:eastAsia="ja-JP"/>
            </w:rPr>
          </w:rPrChange>
        </w:rPr>
        <w:t xml:space="preserve">Sie müssen das CPSA </w:t>
      </w:r>
      <w:proofErr w:type="spellStart"/>
      <w:r w:rsidRPr="00BF3E8C">
        <w:rPr>
          <w:rFonts w:eastAsia="Times New Roman"/>
          <w:kern w:val="0"/>
          <w:szCs w:val="21"/>
          <w:lang w:val="de-DE" w:eastAsia="ja-JP"/>
          <w:rPrChange w:id="32" w:author="Hermann Woock" w:date="2023-10-08T15:54:00Z">
            <w:rPr>
              <w:rFonts w:ascii="Times New Roman" w:eastAsia="Times New Roman" w:hAnsi="Times New Roman" w:cs="Times New Roman"/>
              <w:kern w:val="0"/>
              <w:sz w:val="24"/>
              <w:szCs w:val="24"/>
              <w:lang w:val="de-DE" w:eastAsia="ja-JP"/>
            </w:rPr>
          </w:rPrChange>
        </w:rPr>
        <w:t>Advanced</w:t>
      </w:r>
      <w:proofErr w:type="spellEnd"/>
      <w:r w:rsidRPr="00BF3E8C">
        <w:rPr>
          <w:rFonts w:eastAsia="Times New Roman"/>
          <w:kern w:val="0"/>
          <w:szCs w:val="21"/>
          <w:lang w:val="de-DE" w:eastAsia="ja-JP"/>
          <w:rPrChange w:id="33" w:author="Hermann Woock" w:date="2023-10-08T15:54:00Z">
            <w:rPr>
              <w:rFonts w:ascii="Times New Roman" w:eastAsia="Times New Roman" w:hAnsi="Times New Roman" w:cs="Times New Roman"/>
              <w:kern w:val="0"/>
              <w:sz w:val="24"/>
              <w:szCs w:val="24"/>
              <w:lang w:val="de-DE" w:eastAsia="ja-JP"/>
            </w:rPr>
          </w:rPrChange>
        </w:rPr>
        <w:t xml:space="preserve"> Level erfolgreich abgeschlossen haben.</w:t>
      </w:r>
    </w:p>
    <w:p w14:paraId="4BCF0AEC" w14:textId="46E94C96" w:rsidR="00E32778" w:rsidRPr="00BF3E8C" w:rsidRDefault="00E32778" w:rsidP="005C1DB8">
      <w:pPr>
        <w:numPr>
          <w:ilvl w:val="0"/>
          <w:numId w:val="38"/>
        </w:numPr>
        <w:spacing w:before="100" w:beforeAutospacing="1" w:after="100" w:afterAutospacing="1" w:line="240" w:lineRule="auto"/>
        <w:jc w:val="left"/>
        <w:rPr>
          <w:rFonts w:eastAsia="Times New Roman"/>
          <w:kern w:val="0"/>
          <w:sz w:val="24"/>
          <w:szCs w:val="24"/>
          <w:lang w:val="de-DE" w:eastAsia="ja-JP"/>
          <w:rPrChange w:id="34" w:author="Hermann Woock" w:date="2023-10-08T15:54:00Z">
            <w:rPr>
              <w:rFonts w:ascii="Times New Roman" w:eastAsia="Times New Roman" w:hAnsi="Times New Roman" w:cs="Times New Roman"/>
              <w:kern w:val="0"/>
              <w:sz w:val="24"/>
              <w:szCs w:val="24"/>
              <w:lang w:val="de-DE" w:eastAsia="ja-JP"/>
            </w:rPr>
          </w:rPrChange>
        </w:rPr>
      </w:pPr>
      <w:r w:rsidRPr="00BF3E8C">
        <w:rPr>
          <w:rFonts w:eastAsia="Times New Roman"/>
          <w:kern w:val="0"/>
          <w:szCs w:val="21"/>
          <w:lang w:val="de-DE" w:eastAsia="ja-JP"/>
          <w:rPrChange w:id="35" w:author="Hermann Woock" w:date="2023-10-08T15:54:00Z">
            <w:rPr>
              <w:rFonts w:ascii="Times New Roman" w:eastAsia="Times New Roman" w:hAnsi="Times New Roman" w:cs="Times New Roman"/>
              <w:kern w:val="0"/>
              <w:sz w:val="24"/>
              <w:szCs w:val="24"/>
              <w:lang w:val="de-DE" w:eastAsia="ja-JP"/>
            </w:rPr>
          </w:rPrChange>
        </w:rPr>
        <w:t>Sie haben langjährige Projekterfahrung und tiefgreifendes Wissen im Bereich Ihres gewählten Softwarearchitekturthemas, das Sie mit einer Themenarbeitsgruppe bearbeiten möchten.</w:t>
      </w:r>
    </w:p>
    <w:p w14:paraId="7BFFCA68" w14:textId="77777777" w:rsidR="00A5047F" w:rsidRDefault="00A5047F">
      <w:pPr>
        <w:spacing w:line="240" w:lineRule="auto"/>
        <w:jc w:val="left"/>
        <w:rPr>
          <w:rFonts w:cs="Times New Roman"/>
          <w:b/>
          <w:color w:val="0070C0"/>
          <w:kern w:val="0"/>
          <w:sz w:val="22"/>
          <w:lang w:val="de-DE" w:eastAsia="de-DE"/>
        </w:rPr>
      </w:pPr>
      <w:r w:rsidRPr="00BF3E8C">
        <w:rPr>
          <w:lang w:val="de-DE"/>
          <w:rPrChange w:id="36" w:author="Hermann Woock" w:date="2023-10-08T15:52:00Z">
            <w:rPr/>
          </w:rPrChange>
        </w:rPr>
        <w:br w:type="page"/>
      </w:r>
    </w:p>
    <w:p w14:paraId="0616719D" w14:textId="1B649048" w:rsidR="005C1DB8" w:rsidRDefault="005C1DB8" w:rsidP="005C1DB8">
      <w:pPr>
        <w:pStyle w:val="berschrift1"/>
      </w:pPr>
      <w:bookmarkStart w:id="37" w:name="_Toc147664211"/>
      <w:r>
        <w:lastRenderedPageBreak/>
        <w:t>Die CPSA-E-Zertifizierung in 7 Schritten</w:t>
      </w:r>
      <w:bookmarkEnd w:id="37"/>
    </w:p>
    <w:p w14:paraId="27F0792F" w14:textId="77777777" w:rsidR="00341207" w:rsidRPr="00341207" w:rsidRDefault="00341207" w:rsidP="00341207">
      <w:pPr>
        <w:rPr>
          <w:lang w:val="de-DE" w:eastAsia="de-DE"/>
        </w:rPr>
      </w:pPr>
    </w:p>
    <w:p w14:paraId="209EBEF7" w14:textId="39387369" w:rsidR="00050866" w:rsidRDefault="00A5047F" w:rsidP="005C1DB8">
      <w:pPr>
        <w:rPr>
          <w:lang w:val="de-DE"/>
        </w:rPr>
      </w:pPr>
      <w:r>
        <w:rPr>
          <w:noProof/>
          <w:lang w:val="de-DE" w:eastAsia="de-DE"/>
        </w:rPr>
        <w:drawing>
          <wp:anchor distT="0" distB="0" distL="114300" distR="114300" simplePos="0" relativeHeight="251660288" behindDoc="0" locked="0" layoutInCell="1" allowOverlap="1" wp14:anchorId="7A89F24C" wp14:editId="45B066CD">
            <wp:simplePos x="0" y="0"/>
            <wp:positionH relativeFrom="margin">
              <wp:align>left</wp:align>
            </wp:positionH>
            <wp:positionV relativeFrom="paragraph">
              <wp:posOffset>-133152</wp:posOffset>
            </wp:positionV>
            <wp:extent cx="1085850" cy="933450"/>
            <wp:effectExtent l="0" t="0" r="0" b="0"/>
            <wp:wrapSquare wrapText="bothSides"/>
            <wp:docPr id="569142549" name="Grafik 4"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2549" name="Grafik 4" descr="Ein Bild, das Clipar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1085850" cy="933450"/>
                    </a:xfrm>
                    <a:prstGeom prst="rect">
                      <a:avLst/>
                    </a:prstGeom>
                  </pic:spPr>
                </pic:pic>
              </a:graphicData>
            </a:graphic>
          </wp:anchor>
        </w:drawing>
      </w:r>
    </w:p>
    <w:p w14:paraId="33B28728" w14:textId="49F0E2C5" w:rsidR="005C1DB8" w:rsidRDefault="005C1DB8" w:rsidP="005C1DB8">
      <w:pPr>
        <w:rPr>
          <w:lang w:val="de-DE"/>
        </w:rPr>
      </w:pPr>
      <w:r w:rsidRPr="005C1DB8">
        <w:rPr>
          <w:lang w:val="de-DE"/>
        </w:rPr>
        <w:t xml:space="preserve">Als </w:t>
      </w:r>
      <w:proofErr w:type="spellStart"/>
      <w:r w:rsidRPr="005C1DB8">
        <w:rPr>
          <w:lang w:val="de-DE"/>
        </w:rPr>
        <w:t>Expert-Level-Bewerber:in</w:t>
      </w:r>
      <w:proofErr w:type="spellEnd"/>
      <w:r w:rsidRPr="005C1DB8">
        <w:rPr>
          <w:lang w:val="de-DE"/>
        </w:rPr>
        <w:t xml:space="preserve"> möchten Sie die Zertifizierung zum iSAQB Expert Level (CPSA-E) erwerben. Auf geht‘s!</w:t>
      </w:r>
    </w:p>
    <w:p w14:paraId="0812EFDB" w14:textId="77777777" w:rsidR="004F2C82" w:rsidRDefault="004F2C82" w:rsidP="00050866">
      <w:pPr>
        <w:pStyle w:val="berschrift3"/>
      </w:pPr>
    </w:p>
    <w:p w14:paraId="55F8F807" w14:textId="77777777" w:rsidR="00341207" w:rsidRDefault="00341207" w:rsidP="00050866">
      <w:pPr>
        <w:pStyle w:val="berschrift3"/>
      </w:pPr>
    </w:p>
    <w:p w14:paraId="6883D7FC" w14:textId="08B9AB9A" w:rsidR="005C1DB8" w:rsidRPr="005C1DB8" w:rsidRDefault="005C1DB8" w:rsidP="00050866">
      <w:pPr>
        <w:pStyle w:val="berschrift3"/>
      </w:pPr>
      <w:bookmarkStart w:id="38" w:name="_Toc147664212"/>
      <w:r w:rsidRPr="005C1DB8">
        <w:t>1. Thema auswählen</w:t>
      </w:r>
      <w:bookmarkEnd w:id="38"/>
      <w:r w:rsidRPr="005C1DB8">
        <w:t xml:space="preserve"> </w:t>
      </w:r>
    </w:p>
    <w:p w14:paraId="2501BF95" w14:textId="7DFDC929" w:rsidR="005C1DB8" w:rsidRPr="00C718F3" w:rsidRDefault="00162BDA" w:rsidP="005C1DB8">
      <w:pPr>
        <w:spacing w:before="100" w:beforeAutospacing="1" w:after="100" w:afterAutospacing="1" w:line="240" w:lineRule="auto"/>
        <w:jc w:val="left"/>
        <w:rPr>
          <w:rFonts w:eastAsia="Times New Roman"/>
          <w:kern w:val="0"/>
          <w:szCs w:val="21"/>
          <w:lang w:val="de-DE" w:eastAsia="ja-JP"/>
          <w:rPrChange w:id="39" w:author="Hermann Woock" w:date="2023-10-08T16:05:00Z">
            <w:rPr>
              <w:rFonts w:ascii="Times New Roman" w:eastAsia="Times New Roman" w:hAnsi="Times New Roman" w:cs="Times New Roman"/>
              <w:kern w:val="0"/>
              <w:sz w:val="24"/>
              <w:szCs w:val="24"/>
              <w:lang w:val="de-DE" w:eastAsia="ja-JP"/>
            </w:rPr>
          </w:rPrChange>
        </w:rPr>
      </w:pPr>
      <w:r w:rsidRPr="00C718F3">
        <w:rPr>
          <w:noProof/>
          <w:szCs w:val="21"/>
        </w:rPr>
        <w:drawing>
          <wp:anchor distT="0" distB="0" distL="114300" distR="114300" simplePos="0" relativeHeight="251659264" behindDoc="0" locked="0" layoutInCell="1" allowOverlap="1" wp14:anchorId="0C1B1FE9" wp14:editId="7A0BEE90">
            <wp:simplePos x="0" y="0"/>
            <wp:positionH relativeFrom="column">
              <wp:posOffset>2095</wp:posOffset>
            </wp:positionH>
            <wp:positionV relativeFrom="paragraph">
              <wp:posOffset>144194</wp:posOffset>
            </wp:positionV>
            <wp:extent cx="1124404" cy="876654"/>
            <wp:effectExtent l="0" t="0" r="0" b="0"/>
            <wp:wrapSquare wrapText="bothSides"/>
            <wp:docPr id="632303115" name="Grafik 5" descr="Ein Bild, das Symbol, Logo,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3115" name="Grafik 5" descr="Ein Bild, das Symbol, Logo, Schrift, Screensho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1124404" cy="876654"/>
                    </a:xfrm>
                    <a:prstGeom prst="rect">
                      <a:avLst/>
                    </a:prstGeom>
                  </pic:spPr>
                </pic:pic>
              </a:graphicData>
            </a:graphic>
          </wp:anchor>
        </w:drawing>
      </w:r>
      <w:r w:rsidR="005C1DB8" w:rsidRPr="00C718F3">
        <w:rPr>
          <w:rFonts w:eastAsia="Times New Roman"/>
          <w:kern w:val="0"/>
          <w:szCs w:val="21"/>
          <w:lang w:val="de-DE" w:eastAsia="ja-JP"/>
          <w:rPrChange w:id="40" w:author="Hermann Woock" w:date="2023-10-08T16:05:00Z">
            <w:rPr>
              <w:rFonts w:ascii="Times New Roman" w:eastAsia="Times New Roman" w:hAnsi="Times New Roman" w:cs="Times New Roman"/>
              <w:kern w:val="0"/>
              <w:sz w:val="24"/>
              <w:szCs w:val="24"/>
              <w:lang w:val="de-DE" w:eastAsia="ja-JP"/>
            </w:rPr>
          </w:rPrChange>
        </w:rPr>
        <w:t>Auf der iSAQB-Webseite wählen Sie ein Thema aus dem Themenspeicher aus und melden Ihr Interesse dafür an. Ist kein passendes Thema dabei, können Sie Ihr eigenes Thema einreichen.</w:t>
      </w:r>
    </w:p>
    <w:p w14:paraId="7E0758BD" w14:textId="77777777" w:rsidR="00DC47E0" w:rsidRDefault="00DC47E0" w:rsidP="005C1DB8">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599667FA" w14:textId="77777777" w:rsidR="00341207" w:rsidRDefault="00341207" w:rsidP="00050866">
      <w:pPr>
        <w:pStyle w:val="berschrift3"/>
      </w:pPr>
    </w:p>
    <w:p w14:paraId="6F6A1347" w14:textId="4B501084" w:rsidR="00600869" w:rsidRPr="00600869" w:rsidRDefault="00600869" w:rsidP="00050866">
      <w:pPr>
        <w:pStyle w:val="berschrift3"/>
      </w:pPr>
      <w:bookmarkStart w:id="41" w:name="_Toc147664213"/>
      <w:r w:rsidRPr="00600869">
        <w:t>2. Themenarbeitsgruppe auswählen</w:t>
      </w:r>
      <w:bookmarkEnd w:id="41"/>
      <w:r w:rsidRPr="00600869">
        <w:t xml:space="preserve"> </w:t>
      </w:r>
    </w:p>
    <w:p w14:paraId="537281B4" w14:textId="244AFFC9" w:rsidR="00050866" w:rsidRDefault="00162BDA" w:rsidP="00600869">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r w:rsidRPr="00C718F3">
        <w:rPr>
          <w:noProof/>
          <w:szCs w:val="21"/>
        </w:rPr>
        <w:drawing>
          <wp:anchor distT="0" distB="0" distL="114300" distR="114300" simplePos="0" relativeHeight="251661312" behindDoc="0" locked="0" layoutInCell="1" allowOverlap="1" wp14:anchorId="6C438860" wp14:editId="19FBC167">
            <wp:simplePos x="0" y="0"/>
            <wp:positionH relativeFrom="column">
              <wp:posOffset>2095</wp:posOffset>
            </wp:positionH>
            <wp:positionV relativeFrom="paragraph">
              <wp:posOffset>139312</wp:posOffset>
            </wp:positionV>
            <wp:extent cx="981472" cy="1172049"/>
            <wp:effectExtent l="0" t="0" r="9525" b="9525"/>
            <wp:wrapSquare wrapText="bothSides"/>
            <wp:docPr id="441050986" name="Grafik 6" descr="Ein Bild, das Clipart, Desig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50986" name="Grafik 6" descr="Ein Bild, das Clipart, Design, Darstell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981472" cy="1172049"/>
                    </a:xfrm>
                    <a:prstGeom prst="rect">
                      <a:avLst/>
                    </a:prstGeom>
                  </pic:spPr>
                </pic:pic>
              </a:graphicData>
            </a:graphic>
          </wp:anchor>
        </w:drawing>
      </w:r>
      <w:r w:rsidR="00600869" w:rsidRPr="00C718F3">
        <w:rPr>
          <w:rFonts w:eastAsia="Times New Roman"/>
          <w:kern w:val="0"/>
          <w:szCs w:val="21"/>
          <w:lang w:val="de-DE" w:eastAsia="ja-JP"/>
          <w:rPrChange w:id="42" w:author="Hermann Woock" w:date="2023-10-08T16:05:00Z">
            <w:rPr>
              <w:rFonts w:ascii="Times New Roman" w:eastAsia="Times New Roman" w:hAnsi="Times New Roman" w:cs="Times New Roman"/>
              <w:kern w:val="0"/>
              <w:sz w:val="24"/>
              <w:szCs w:val="24"/>
              <w:lang w:val="de-DE" w:eastAsia="ja-JP"/>
            </w:rPr>
          </w:rPrChange>
        </w:rPr>
        <w:t xml:space="preserve">Die Expert-Level-Zertifizierung ist Teamarbeit. Wenn sich ausreichend </w:t>
      </w:r>
      <w:proofErr w:type="spellStart"/>
      <w:r w:rsidR="00600869" w:rsidRPr="00C718F3">
        <w:rPr>
          <w:rFonts w:eastAsia="Times New Roman"/>
          <w:kern w:val="0"/>
          <w:szCs w:val="21"/>
          <w:lang w:val="de-DE" w:eastAsia="ja-JP"/>
          <w:rPrChange w:id="43" w:author="Hermann Woock" w:date="2023-10-08T16:05:00Z">
            <w:rPr>
              <w:rFonts w:ascii="Times New Roman" w:eastAsia="Times New Roman" w:hAnsi="Times New Roman" w:cs="Times New Roman"/>
              <w:kern w:val="0"/>
              <w:sz w:val="24"/>
              <w:szCs w:val="24"/>
              <w:lang w:val="de-DE" w:eastAsia="ja-JP"/>
            </w:rPr>
          </w:rPrChange>
        </w:rPr>
        <w:t>Bewerber:innen</w:t>
      </w:r>
      <w:proofErr w:type="spellEnd"/>
      <w:r w:rsidR="00600869" w:rsidRPr="00C718F3">
        <w:rPr>
          <w:rFonts w:eastAsia="Times New Roman"/>
          <w:kern w:val="0"/>
          <w:szCs w:val="21"/>
          <w:lang w:val="de-DE" w:eastAsia="ja-JP"/>
          <w:rPrChange w:id="44" w:author="Hermann Woock" w:date="2023-10-08T16:05:00Z">
            <w:rPr>
              <w:rFonts w:ascii="Times New Roman" w:eastAsia="Times New Roman" w:hAnsi="Times New Roman" w:cs="Times New Roman"/>
              <w:kern w:val="0"/>
              <w:sz w:val="24"/>
              <w:szCs w:val="24"/>
              <w:lang w:val="de-DE" w:eastAsia="ja-JP"/>
            </w:rPr>
          </w:rPrChange>
        </w:rPr>
        <w:t xml:space="preserve"> (4-7 Personen pro Themenarbeitsgruppe) für Ihr gewünschtes Thema gemeldet haben, kann es losgehen. Sie nehmen Kontakt </w:t>
      </w:r>
      <w:proofErr w:type="gramStart"/>
      <w:r w:rsidR="00600869" w:rsidRPr="00C718F3">
        <w:rPr>
          <w:rFonts w:eastAsia="Times New Roman"/>
          <w:kern w:val="0"/>
          <w:szCs w:val="21"/>
          <w:lang w:val="de-DE" w:eastAsia="ja-JP"/>
          <w:rPrChange w:id="45" w:author="Hermann Woock" w:date="2023-10-08T16:05:00Z">
            <w:rPr>
              <w:rFonts w:ascii="Times New Roman" w:eastAsia="Times New Roman" w:hAnsi="Times New Roman" w:cs="Times New Roman"/>
              <w:kern w:val="0"/>
              <w:sz w:val="24"/>
              <w:szCs w:val="24"/>
              <w:lang w:val="de-DE" w:eastAsia="ja-JP"/>
            </w:rPr>
          </w:rPrChange>
        </w:rPr>
        <w:t xml:space="preserve">zu den anderen </w:t>
      </w:r>
      <w:proofErr w:type="spellStart"/>
      <w:r w:rsidR="00600869" w:rsidRPr="00C718F3">
        <w:rPr>
          <w:rFonts w:eastAsia="Times New Roman"/>
          <w:kern w:val="0"/>
          <w:szCs w:val="21"/>
          <w:lang w:val="de-DE" w:eastAsia="ja-JP"/>
          <w:rPrChange w:id="46" w:author="Hermann Woock" w:date="2023-10-08T16:05:00Z">
            <w:rPr>
              <w:rFonts w:ascii="Times New Roman" w:eastAsia="Times New Roman" w:hAnsi="Times New Roman" w:cs="Times New Roman"/>
              <w:kern w:val="0"/>
              <w:sz w:val="24"/>
              <w:szCs w:val="24"/>
              <w:lang w:val="de-DE" w:eastAsia="ja-JP"/>
            </w:rPr>
          </w:rPrChange>
        </w:rPr>
        <w:t>Bewerber</w:t>
      </w:r>
      <w:proofErr w:type="gramEnd"/>
      <w:r w:rsidR="00600869" w:rsidRPr="00C718F3">
        <w:rPr>
          <w:rFonts w:eastAsia="Times New Roman"/>
          <w:kern w:val="0"/>
          <w:szCs w:val="21"/>
          <w:lang w:val="de-DE" w:eastAsia="ja-JP"/>
          <w:rPrChange w:id="47" w:author="Hermann Woock" w:date="2023-10-08T16:05:00Z">
            <w:rPr>
              <w:rFonts w:ascii="Times New Roman" w:eastAsia="Times New Roman" w:hAnsi="Times New Roman" w:cs="Times New Roman"/>
              <w:kern w:val="0"/>
              <w:sz w:val="24"/>
              <w:szCs w:val="24"/>
              <w:lang w:val="de-DE" w:eastAsia="ja-JP"/>
            </w:rPr>
          </w:rPrChange>
        </w:rPr>
        <w:t>:innen</w:t>
      </w:r>
      <w:proofErr w:type="spellEnd"/>
      <w:r w:rsidR="00600869" w:rsidRPr="00C718F3">
        <w:rPr>
          <w:rFonts w:eastAsia="Times New Roman"/>
          <w:kern w:val="0"/>
          <w:szCs w:val="21"/>
          <w:lang w:val="de-DE" w:eastAsia="ja-JP"/>
          <w:rPrChange w:id="48" w:author="Hermann Woock" w:date="2023-10-08T16:05:00Z">
            <w:rPr>
              <w:rFonts w:ascii="Times New Roman" w:eastAsia="Times New Roman" w:hAnsi="Times New Roman" w:cs="Times New Roman"/>
              <w:kern w:val="0"/>
              <w:sz w:val="24"/>
              <w:szCs w:val="24"/>
              <w:lang w:val="de-DE" w:eastAsia="ja-JP"/>
            </w:rPr>
          </w:rPrChange>
        </w:rPr>
        <w:t xml:space="preserve"> auf. Als Themenarbeitsgruppe suchen Sie sich über die iSAQB-Webseite einen Schulungsanbieter aus. Er wird Sie bei den nächsten Schritten begleiten</w:t>
      </w:r>
      <w:r w:rsidR="00600869" w:rsidRPr="00600869">
        <w:rPr>
          <w:rFonts w:ascii="Times New Roman" w:eastAsia="Times New Roman" w:hAnsi="Times New Roman" w:cs="Times New Roman"/>
          <w:kern w:val="0"/>
          <w:sz w:val="24"/>
          <w:szCs w:val="24"/>
          <w:lang w:val="de-DE" w:eastAsia="ja-JP"/>
        </w:rPr>
        <w:t>.</w:t>
      </w:r>
    </w:p>
    <w:p w14:paraId="2E639496" w14:textId="77777777" w:rsidR="00341207" w:rsidRDefault="00341207" w:rsidP="00050866">
      <w:pPr>
        <w:pStyle w:val="berschrift3"/>
      </w:pPr>
    </w:p>
    <w:p w14:paraId="5F2001A9" w14:textId="7A1FBB5B" w:rsidR="00050866" w:rsidRPr="00050866" w:rsidRDefault="00050866" w:rsidP="00050866">
      <w:pPr>
        <w:pStyle w:val="berschrift3"/>
      </w:pPr>
      <w:bookmarkStart w:id="49" w:name="_Toc147664214"/>
      <w:r w:rsidRPr="00050866">
        <w:t xml:space="preserve">3. </w:t>
      </w:r>
      <w:proofErr w:type="spellStart"/>
      <w:r w:rsidRPr="00050866">
        <w:t>Themenmoderator:in</w:t>
      </w:r>
      <w:proofErr w:type="spellEnd"/>
      <w:r w:rsidRPr="00050866">
        <w:t xml:space="preserve"> auswählen</w:t>
      </w:r>
      <w:bookmarkEnd w:id="49"/>
      <w:r w:rsidRPr="00050866">
        <w:t xml:space="preserve"> </w:t>
      </w:r>
    </w:p>
    <w:p w14:paraId="69EC8DC1" w14:textId="5EF927B8" w:rsidR="00050866" w:rsidRPr="00C718F3" w:rsidRDefault="00162BDA" w:rsidP="00050866">
      <w:pPr>
        <w:spacing w:before="100" w:beforeAutospacing="1" w:after="100" w:afterAutospacing="1" w:line="240" w:lineRule="auto"/>
        <w:jc w:val="left"/>
        <w:rPr>
          <w:rFonts w:eastAsia="Times New Roman"/>
          <w:kern w:val="0"/>
          <w:szCs w:val="21"/>
          <w:lang w:val="de-DE" w:eastAsia="ja-JP"/>
          <w:rPrChange w:id="50" w:author="Hermann Woock" w:date="2023-10-08T16:06:00Z">
            <w:rPr>
              <w:rFonts w:ascii="Times New Roman" w:eastAsia="Times New Roman" w:hAnsi="Times New Roman" w:cs="Times New Roman"/>
              <w:kern w:val="0"/>
              <w:sz w:val="24"/>
              <w:szCs w:val="24"/>
              <w:lang w:val="de-DE" w:eastAsia="ja-JP"/>
            </w:rPr>
          </w:rPrChange>
        </w:rPr>
      </w:pPr>
      <w:r w:rsidRPr="00C718F3">
        <w:rPr>
          <w:noProof/>
          <w:szCs w:val="21"/>
        </w:rPr>
        <w:drawing>
          <wp:anchor distT="0" distB="0" distL="114300" distR="114300" simplePos="0" relativeHeight="251662336" behindDoc="0" locked="0" layoutInCell="1" allowOverlap="1" wp14:anchorId="11D5323D" wp14:editId="25E81B9F">
            <wp:simplePos x="0" y="0"/>
            <wp:positionH relativeFrom="column">
              <wp:posOffset>2095</wp:posOffset>
            </wp:positionH>
            <wp:positionV relativeFrom="paragraph">
              <wp:posOffset>141160</wp:posOffset>
            </wp:positionV>
            <wp:extent cx="1210164" cy="971943"/>
            <wp:effectExtent l="0" t="0" r="9525" b="0"/>
            <wp:wrapSquare wrapText="bothSides"/>
            <wp:docPr id="5386096" name="Grafik 7" descr="Ein Bild, das Clipar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96" name="Grafik 7" descr="Ein Bild, das Clipart, Design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210164" cy="971943"/>
                    </a:xfrm>
                    <a:prstGeom prst="rect">
                      <a:avLst/>
                    </a:prstGeom>
                  </pic:spPr>
                </pic:pic>
              </a:graphicData>
            </a:graphic>
          </wp:anchor>
        </w:drawing>
      </w:r>
      <w:r w:rsidR="00050866" w:rsidRPr="00C718F3">
        <w:rPr>
          <w:rFonts w:eastAsia="Times New Roman"/>
          <w:kern w:val="0"/>
          <w:szCs w:val="21"/>
          <w:lang w:val="de-DE" w:eastAsia="ja-JP"/>
          <w:rPrChange w:id="51" w:author="Hermann Woock" w:date="2023-10-08T16:06:00Z">
            <w:rPr>
              <w:rFonts w:ascii="Times New Roman" w:eastAsia="Times New Roman" w:hAnsi="Times New Roman" w:cs="Times New Roman"/>
              <w:kern w:val="0"/>
              <w:sz w:val="24"/>
              <w:szCs w:val="24"/>
              <w:lang w:val="de-DE" w:eastAsia="ja-JP"/>
            </w:rPr>
          </w:rPrChange>
        </w:rPr>
        <w:t xml:space="preserve">Der Schulungsanbieter stellt Ihnen </w:t>
      </w:r>
      <w:proofErr w:type="spellStart"/>
      <w:r w:rsidR="00050866" w:rsidRPr="00C718F3">
        <w:rPr>
          <w:rFonts w:eastAsia="Times New Roman"/>
          <w:kern w:val="0"/>
          <w:szCs w:val="21"/>
          <w:lang w:val="de-DE" w:eastAsia="ja-JP"/>
          <w:rPrChange w:id="52" w:author="Hermann Woock" w:date="2023-10-08T16:06:00Z">
            <w:rPr>
              <w:rFonts w:ascii="Times New Roman" w:eastAsia="Times New Roman" w:hAnsi="Times New Roman" w:cs="Times New Roman"/>
              <w:kern w:val="0"/>
              <w:sz w:val="24"/>
              <w:szCs w:val="24"/>
              <w:lang w:val="de-DE" w:eastAsia="ja-JP"/>
            </w:rPr>
          </w:rPrChange>
        </w:rPr>
        <w:t>eine:n</w:t>
      </w:r>
      <w:proofErr w:type="spellEnd"/>
      <w:r w:rsidR="00050866" w:rsidRPr="00C718F3">
        <w:rPr>
          <w:rFonts w:eastAsia="Times New Roman"/>
          <w:kern w:val="0"/>
          <w:szCs w:val="21"/>
          <w:lang w:val="de-DE" w:eastAsia="ja-JP"/>
          <w:rPrChange w:id="53" w:author="Hermann Woock" w:date="2023-10-08T16:06:00Z">
            <w:rPr>
              <w:rFonts w:ascii="Times New Roman" w:eastAsia="Times New Roman" w:hAnsi="Times New Roman" w:cs="Times New Roman"/>
              <w:kern w:val="0"/>
              <w:sz w:val="24"/>
              <w:szCs w:val="24"/>
              <w:lang w:val="de-DE" w:eastAsia="ja-JP"/>
            </w:rPr>
          </w:rPrChange>
        </w:rPr>
        <w:t xml:space="preserve"> </w:t>
      </w:r>
      <w:proofErr w:type="spellStart"/>
      <w:r w:rsidR="00050866" w:rsidRPr="00C718F3">
        <w:rPr>
          <w:rFonts w:eastAsia="Times New Roman"/>
          <w:kern w:val="0"/>
          <w:szCs w:val="21"/>
          <w:lang w:val="de-DE" w:eastAsia="ja-JP"/>
          <w:rPrChange w:id="54" w:author="Hermann Woock" w:date="2023-10-08T16:06:00Z">
            <w:rPr>
              <w:rFonts w:ascii="Times New Roman" w:eastAsia="Times New Roman" w:hAnsi="Times New Roman" w:cs="Times New Roman"/>
              <w:kern w:val="0"/>
              <w:sz w:val="24"/>
              <w:szCs w:val="24"/>
              <w:lang w:val="de-DE" w:eastAsia="ja-JP"/>
            </w:rPr>
          </w:rPrChange>
        </w:rPr>
        <w:t>Themenmoderator:in</w:t>
      </w:r>
      <w:proofErr w:type="spellEnd"/>
      <w:r w:rsidR="00050866" w:rsidRPr="00C718F3">
        <w:rPr>
          <w:rFonts w:eastAsia="Times New Roman"/>
          <w:kern w:val="0"/>
          <w:szCs w:val="21"/>
          <w:lang w:val="de-DE" w:eastAsia="ja-JP"/>
          <w:rPrChange w:id="55" w:author="Hermann Woock" w:date="2023-10-08T16:06:00Z">
            <w:rPr>
              <w:rFonts w:ascii="Times New Roman" w:eastAsia="Times New Roman" w:hAnsi="Times New Roman" w:cs="Times New Roman"/>
              <w:kern w:val="0"/>
              <w:sz w:val="24"/>
              <w:szCs w:val="24"/>
              <w:lang w:val="de-DE" w:eastAsia="ja-JP"/>
            </w:rPr>
          </w:rPrChange>
        </w:rPr>
        <w:t xml:space="preserve"> zur Verfügung. </w:t>
      </w:r>
      <w:proofErr w:type="spellStart"/>
      <w:r w:rsidR="00050866" w:rsidRPr="00C718F3">
        <w:rPr>
          <w:rFonts w:eastAsia="Times New Roman"/>
          <w:kern w:val="0"/>
          <w:szCs w:val="21"/>
          <w:lang w:val="de-DE" w:eastAsia="ja-JP"/>
          <w:rPrChange w:id="56" w:author="Hermann Woock" w:date="2023-10-08T16:06:00Z">
            <w:rPr>
              <w:rFonts w:ascii="Times New Roman" w:eastAsia="Times New Roman" w:hAnsi="Times New Roman" w:cs="Times New Roman"/>
              <w:kern w:val="0"/>
              <w:sz w:val="24"/>
              <w:szCs w:val="24"/>
              <w:lang w:val="de-DE" w:eastAsia="ja-JP"/>
            </w:rPr>
          </w:rPrChange>
        </w:rPr>
        <w:t>Diese:r</w:t>
      </w:r>
      <w:proofErr w:type="spellEnd"/>
      <w:r w:rsidR="00050866" w:rsidRPr="00C718F3">
        <w:rPr>
          <w:rFonts w:eastAsia="Times New Roman"/>
          <w:kern w:val="0"/>
          <w:szCs w:val="21"/>
          <w:lang w:val="de-DE" w:eastAsia="ja-JP"/>
          <w:rPrChange w:id="57" w:author="Hermann Woock" w:date="2023-10-08T16:06:00Z">
            <w:rPr>
              <w:rFonts w:ascii="Times New Roman" w:eastAsia="Times New Roman" w:hAnsi="Times New Roman" w:cs="Times New Roman"/>
              <w:kern w:val="0"/>
              <w:sz w:val="24"/>
              <w:szCs w:val="24"/>
              <w:lang w:val="de-DE" w:eastAsia="ja-JP"/>
            </w:rPr>
          </w:rPrChange>
        </w:rPr>
        <w:t xml:space="preserve"> wird Ihre Themena</w:t>
      </w:r>
      <w:ins w:id="58" w:author="Woock, Kristina" w:date="2023-10-08T15:11:00Z">
        <w:r w:rsidR="00162FFB" w:rsidRPr="00C718F3">
          <w:rPr>
            <w:rFonts w:eastAsia="Times New Roman"/>
            <w:kern w:val="0"/>
            <w:szCs w:val="21"/>
            <w:lang w:val="de-DE" w:eastAsia="ja-JP"/>
            <w:rPrChange w:id="59" w:author="Hermann Woock" w:date="2023-10-08T16:06:00Z">
              <w:rPr>
                <w:rFonts w:ascii="Times New Roman" w:eastAsia="Times New Roman" w:hAnsi="Times New Roman" w:cs="Times New Roman"/>
                <w:kern w:val="0"/>
                <w:sz w:val="24"/>
                <w:szCs w:val="24"/>
                <w:lang w:val="de-DE" w:eastAsia="ja-JP"/>
              </w:rPr>
            </w:rPrChange>
          </w:rPr>
          <w:t>r</w:t>
        </w:r>
      </w:ins>
      <w:r w:rsidR="00050866" w:rsidRPr="00C718F3">
        <w:rPr>
          <w:rFonts w:eastAsia="Times New Roman"/>
          <w:kern w:val="0"/>
          <w:szCs w:val="21"/>
          <w:lang w:val="de-DE" w:eastAsia="ja-JP"/>
          <w:rPrChange w:id="60" w:author="Hermann Woock" w:date="2023-10-08T16:06:00Z">
            <w:rPr>
              <w:rFonts w:ascii="Times New Roman" w:eastAsia="Times New Roman" w:hAnsi="Times New Roman" w:cs="Times New Roman"/>
              <w:kern w:val="0"/>
              <w:sz w:val="24"/>
              <w:szCs w:val="24"/>
              <w:lang w:val="de-DE" w:eastAsia="ja-JP"/>
            </w:rPr>
          </w:rPrChange>
        </w:rPr>
        <w:t>beitsgruppe als inhaltlicher, aber vor allem als organisatorischer Coach bis zur Zertifizierung begleiten und unterstützen.</w:t>
      </w:r>
    </w:p>
    <w:p w14:paraId="7EA814B0" w14:textId="77777777" w:rsidR="00050866" w:rsidRPr="00050866" w:rsidRDefault="00050866" w:rsidP="0005086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11613186" w14:textId="77777777" w:rsidR="00050866" w:rsidRPr="00050866" w:rsidRDefault="00050866" w:rsidP="00050866">
      <w:pPr>
        <w:pStyle w:val="berschrift3"/>
      </w:pPr>
      <w:bookmarkStart w:id="61" w:name="_Toc147664215"/>
      <w:r w:rsidRPr="00050866">
        <w:t>4. Roadmap erstellen</w:t>
      </w:r>
      <w:bookmarkEnd w:id="61"/>
      <w:r w:rsidRPr="00050866">
        <w:t xml:space="preserve"> </w:t>
      </w:r>
    </w:p>
    <w:p w14:paraId="58B596F4" w14:textId="02EC1497" w:rsidR="00050866" w:rsidRPr="00C718F3" w:rsidRDefault="00162BDA" w:rsidP="00050866">
      <w:pPr>
        <w:spacing w:before="100" w:beforeAutospacing="1" w:after="100" w:afterAutospacing="1" w:line="240" w:lineRule="auto"/>
        <w:jc w:val="left"/>
        <w:rPr>
          <w:rFonts w:eastAsia="Times New Roman"/>
          <w:kern w:val="0"/>
          <w:szCs w:val="21"/>
          <w:lang w:val="de-DE" w:eastAsia="ja-JP"/>
          <w:rPrChange w:id="62" w:author="Hermann Woock" w:date="2023-10-08T16:06:00Z">
            <w:rPr>
              <w:rFonts w:ascii="Times New Roman" w:eastAsia="Times New Roman" w:hAnsi="Times New Roman" w:cs="Times New Roman"/>
              <w:kern w:val="0"/>
              <w:sz w:val="24"/>
              <w:szCs w:val="24"/>
              <w:lang w:val="de-DE" w:eastAsia="ja-JP"/>
            </w:rPr>
          </w:rPrChange>
        </w:rPr>
      </w:pPr>
      <w:r w:rsidRPr="00C718F3">
        <w:rPr>
          <w:rFonts w:eastAsia="Times New Roman"/>
          <w:noProof/>
          <w:kern w:val="0"/>
          <w:szCs w:val="21"/>
          <w:lang w:val="de-DE" w:eastAsia="ja-JP"/>
          <w:rPrChange w:id="63" w:author="Hermann Woock" w:date="2023-10-08T16:06:00Z">
            <w:rPr>
              <w:rFonts w:ascii="Times New Roman" w:eastAsia="Times New Roman" w:hAnsi="Times New Roman" w:cs="Times New Roman"/>
              <w:noProof/>
              <w:kern w:val="0"/>
              <w:sz w:val="24"/>
              <w:szCs w:val="24"/>
              <w:lang w:val="de-DE" w:eastAsia="ja-JP"/>
            </w:rPr>
          </w:rPrChange>
        </w:rPr>
        <w:drawing>
          <wp:anchor distT="0" distB="0" distL="114300" distR="114300" simplePos="0" relativeHeight="251663360" behindDoc="0" locked="0" layoutInCell="1" allowOverlap="1" wp14:anchorId="35DEA06D" wp14:editId="05A22E26">
            <wp:simplePos x="0" y="0"/>
            <wp:positionH relativeFrom="column">
              <wp:posOffset>2095</wp:posOffset>
            </wp:positionH>
            <wp:positionV relativeFrom="paragraph">
              <wp:posOffset>135577</wp:posOffset>
            </wp:positionV>
            <wp:extent cx="924299" cy="981472"/>
            <wp:effectExtent l="0" t="0" r="9525" b="9525"/>
            <wp:wrapSquare wrapText="bothSides"/>
            <wp:docPr id="728844988" name="Grafik 8" descr="Ein Bild, das Design, Clipart, Symbol,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4988" name="Grafik 8" descr="Ein Bild, das Design, Clipart, Symbol, Kreis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924299" cy="981472"/>
                    </a:xfrm>
                    <a:prstGeom prst="rect">
                      <a:avLst/>
                    </a:prstGeom>
                  </pic:spPr>
                </pic:pic>
              </a:graphicData>
            </a:graphic>
          </wp:anchor>
        </w:drawing>
      </w:r>
      <w:r w:rsidR="00050866" w:rsidRPr="00C718F3">
        <w:rPr>
          <w:rFonts w:eastAsia="Times New Roman"/>
          <w:kern w:val="0"/>
          <w:szCs w:val="21"/>
          <w:lang w:val="de-DE" w:eastAsia="ja-JP"/>
          <w:rPrChange w:id="64" w:author="Hermann Woock" w:date="2023-10-08T16:06:00Z">
            <w:rPr>
              <w:rFonts w:ascii="Times New Roman" w:eastAsia="Times New Roman" w:hAnsi="Times New Roman" w:cs="Times New Roman"/>
              <w:kern w:val="0"/>
              <w:sz w:val="24"/>
              <w:szCs w:val="24"/>
              <w:lang w:val="de-DE" w:eastAsia="ja-JP"/>
            </w:rPr>
          </w:rPrChange>
        </w:rPr>
        <w:t xml:space="preserve">Alle Mitglieder der Themenarbeitsgruppe erstellen eine Roadmap und stecken damit den Inhalt und den Zeitplan für ihre Arbeit ab. Der Arbeitsaufwand für jede einzelne Person wird etwa 15 bis 30 Arbeitstage in einem Zeitraum von 3 bis 9 Monaten betragen. Sie definieren das Ergebnis der Themenarbeitsgruppe. Ein Artikel und mindestens ein frei wählbares zusätzliches Ergebnis (z. B. Beispielcode, Leitfaden, …) sind Pflicht. Das iSAQB empfiehlt, auch Veröffentlichungen auf </w:t>
      </w:r>
      <w:r w:rsidR="00050866" w:rsidRPr="00C718F3">
        <w:rPr>
          <w:rFonts w:eastAsia="Times New Roman"/>
          <w:kern w:val="0"/>
          <w:szCs w:val="21"/>
          <w:lang w:val="de-DE" w:eastAsia="ja-JP"/>
          <w:rPrChange w:id="65" w:author="Hermann Woock" w:date="2023-10-08T16:06:00Z">
            <w:rPr>
              <w:rFonts w:ascii="Times New Roman" w:eastAsia="Times New Roman" w:hAnsi="Times New Roman" w:cs="Times New Roman"/>
              <w:kern w:val="0"/>
              <w:sz w:val="24"/>
              <w:szCs w:val="24"/>
              <w:lang w:val="de-DE" w:eastAsia="ja-JP"/>
            </w:rPr>
          </w:rPrChange>
        </w:rPr>
        <w:lastRenderedPageBreak/>
        <w:t xml:space="preserve">Konferenzen oder in Fachmagazinen einzuplanen. </w:t>
      </w:r>
      <w:proofErr w:type="spellStart"/>
      <w:r w:rsidR="00050866" w:rsidRPr="00C718F3">
        <w:rPr>
          <w:rFonts w:eastAsia="Times New Roman"/>
          <w:kern w:val="0"/>
          <w:szCs w:val="21"/>
          <w:lang w:val="de-DE" w:eastAsia="ja-JP"/>
          <w:rPrChange w:id="66" w:author="Hermann Woock" w:date="2023-10-08T16:06:00Z">
            <w:rPr>
              <w:rFonts w:ascii="Times New Roman" w:eastAsia="Times New Roman" w:hAnsi="Times New Roman" w:cs="Times New Roman"/>
              <w:kern w:val="0"/>
              <w:sz w:val="24"/>
              <w:szCs w:val="24"/>
              <w:lang w:val="de-DE" w:eastAsia="ja-JP"/>
            </w:rPr>
          </w:rPrChange>
        </w:rPr>
        <w:t>Ihr:e</w:t>
      </w:r>
      <w:proofErr w:type="spellEnd"/>
      <w:r w:rsidR="00050866" w:rsidRPr="00C718F3">
        <w:rPr>
          <w:rFonts w:eastAsia="Times New Roman"/>
          <w:kern w:val="0"/>
          <w:szCs w:val="21"/>
          <w:lang w:val="de-DE" w:eastAsia="ja-JP"/>
          <w:rPrChange w:id="67" w:author="Hermann Woock" w:date="2023-10-08T16:06:00Z">
            <w:rPr>
              <w:rFonts w:ascii="Times New Roman" w:eastAsia="Times New Roman" w:hAnsi="Times New Roman" w:cs="Times New Roman"/>
              <w:kern w:val="0"/>
              <w:sz w:val="24"/>
              <w:szCs w:val="24"/>
              <w:lang w:val="de-DE" w:eastAsia="ja-JP"/>
            </w:rPr>
          </w:rPrChange>
        </w:rPr>
        <w:t xml:space="preserve"> </w:t>
      </w:r>
      <w:proofErr w:type="spellStart"/>
      <w:r w:rsidR="00050866" w:rsidRPr="00C718F3">
        <w:rPr>
          <w:rFonts w:eastAsia="Times New Roman"/>
          <w:kern w:val="0"/>
          <w:szCs w:val="21"/>
          <w:lang w:val="de-DE" w:eastAsia="ja-JP"/>
          <w:rPrChange w:id="68" w:author="Hermann Woock" w:date="2023-10-08T16:06:00Z">
            <w:rPr>
              <w:rFonts w:ascii="Times New Roman" w:eastAsia="Times New Roman" w:hAnsi="Times New Roman" w:cs="Times New Roman"/>
              <w:kern w:val="0"/>
              <w:sz w:val="24"/>
              <w:szCs w:val="24"/>
              <w:lang w:val="de-DE" w:eastAsia="ja-JP"/>
            </w:rPr>
          </w:rPrChange>
        </w:rPr>
        <w:t>Themenmoderator:in</w:t>
      </w:r>
      <w:proofErr w:type="spellEnd"/>
      <w:r w:rsidR="00050866" w:rsidRPr="00C718F3">
        <w:rPr>
          <w:rFonts w:eastAsia="Times New Roman"/>
          <w:kern w:val="0"/>
          <w:szCs w:val="21"/>
          <w:lang w:val="de-DE" w:eastAsia="ja-JP"/>
          <w:rPrChange w:id="69" w:author="Hermann Woock" w:date="2023-10-08T16:06:00Z">
            <w:rPr>
              <w:rFonts w:ascii="Times New Roman" w:eastAsia="Times New Roman" w:hAnsi="Times New Roman" w:cs="Times New Roman"/>
              <w:kern w:val="0"/>
              <w:sz w:val="24"/>
              <w:szCs w:val="24"/>
              <w:lang w:val="de-DE" w:eastAsia="ja-JP"/>
            </w:rPr>
          </w:rPrChange>
        </w:rPr>
        <w:t xml:space="preserve"> prüft die Roadmap und gibt der Themenarbeitsgruppe Rückmeldung.</w:t>
      </w:r>
    </w:p>
    <w:p w14:paraId="45BD866E" w14:textId="77777777" w:rsidR="00050866" w:rsidRDefault="00050866" w:rsidP="005C1DB8">
      <w:pPr>
        <w:rPr>
          <w:lang w:val="de-DE" w:eastAsia="de-DE"/>
        </w:rPr>
      </w:pPr>
    </w:p>
    <w:p w14:paraId="16F94FE1" w14:textId="77777777" w:rsidR="00050866" w:rsidRPr="00050866" w:rsidRDefault="00050866" w:rsidP="00050866">
      <w:pPr>
        <w:pStyle w:val="berschrift3"/>
      </w:pPr>
      <w:bookmarkStart w:id="70" w:name="_Toc147664216"/>
      <w:r w:rsidRPr="00050866">
        <w:t>5. Thema ausarbeiten</w:t>
      </w:r>
      <w:bookmarkEnd w:id="70"/>
      <w:r w:rsidRPr="00050866">
        <w:t xml:space="preserve"> </w:t>
      </w:r>
    </w:p>
    <w:p w14:paraId="757A2867" w14:textId="411C851E" w:rsidR="00050866" w:rsidRPr="00C718F3" w:rsidRDefault="00162BDA" w:rsidP="00050866">
      <w:pPr>
        <w:spacing w:before="100" w:beforeAutospacing="1" w:after="100" w:afterAutospacing="1" w:line="240" w:lineRule="auto"/>
        <w:jc w:val="left"/>
        <w:rPr>
          <w:rFonts w:eastAsia="Times New Roman"/>
          <w:kern w:val="0"/>
          <w:szCs w:val="21"/>
          <w:lang w:val="de-DE" w:eastAsia="ja-JP"/>
          <w:rPrChange w:id="71" w:author="Hermann Woock" w:date="2023-10-08T16:06:00Z">
            <w:rPr>
              <w:rFonts w:ascii="Times New Roman" w:eastAsia="Times New Roman" w:hAnsi="Times New Roman" w:cs="Times New Roman"/>
              <w:kern w:val="0"/>
              <w:sz w:val="24"/>
              <w:szCs w:val="24"/>
              <w:lang w:val="de-DE" w:eastAsia="ja-JP"/>
            </w:rPr>
          </w:rPrChange>
        </w:rPr>
      </w:pPr>
      <w:r w:rsidRPr="00C718F3">
        <w:rPr>
          <w:noProof/>
          <w:szCs w:val="21"/>
          <w:lang w:val="de-DE" w:eastAsia="de-DE"/>
        </w:rPr>
        <w:drawing>
          <wp:anchor distT="0" distB="0" distL="114300" distR="114300" simplePos="0" relativeHeight="251664384" behindDoc="0" locked="0" layoutInCell="1" allowOverlap="1" wp14:anchorId="7E2BAB4F" wp14:editId="76AD593C">
            <wp:simplePos x="0" y="0"/>
            <wp:positionH relativeFrom="column">
              <wp:posOffset>2095</wp:posOffset>
            </wp:positionH>
            <wp:positionV relativeFrom="paragraph">
              <wp:posOffset>135849</wp:posOffset>
            </wp:positionV>
            <wp:extent cx="1067231" cy="1114876"/>
            <wp:effectExtent l="0" t="0" r="0" b="9525"/>
            <wp:wrapSquare wrapText="bothSides"/>
            <wp:docPr id="1845239744" name="Grafik 9" descr="Ein Bild, das Grafiken, Design, Clipar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39744" name="Grafik 9" descr="Ein Bild, das Grafiken, Design, Clipart, Darstellung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1067231" cy="1114876"/>
                    </a:xfrm>
                    <a:prstGeom prst="rect">
                      <a:avLst/>
                    </a:prstGeom>
                  </pic:spPr>
                </pic:pic>
              </a:graphicData>
            </a:graphic>
          </wp:anchor>
        </w:drawing>
      </w:r>
      <w:r w:rsidR="00050866" w:rsidRPr="00C718F3">
        <w:rPr>
          <w:rFonts w:eastAsia="Times New Roman"/>
          <w:kern w:val="0"/>
          <w:szCs w:val="21"/>
          <w:lang w:val="de-DE" w:eastAsia="ja-JP"/>
          <w:rPrChange w:id="72" w:author="Hermann Woock" w:date="2023-10-08T16:06:00Z">
            <w:rPr>
              <w:rFonts w:ascii="Times New Roman" w:eastAsia="Times New Roman" w:hAnsi="Times New Roman" w:cs="Times New Roman"/>
              <w:kern w:val="0"/>
              <w:sz w:val="24"/>
              <w:szCs w:val="24"/>
              <w:lang w:val="de-DE" w:eastAsia="ja-JP"/>
            </w:rPr>
          </w:rPrChange>
        </w:rPr>
        <w:t xml:space="preserve">Jetzt kann es losgehen! Die Themenarbeitsgruppe bearbeitet und diskutiert das Thema, produziert Ergebnisse, veröffentlicht Fachartikel, plant Vorträge auf Konferenzen usw. </w:t>
      </w:r>
      <w:proofErr w:type="spellStart"/>
      <w:r w:rsidR="00050866" w:rsidRPr="00C718F3">
        <w:rPr>
          <w:rFonts w:eastAsia="Times New Roman"/>
          <w:kern w:val="0"/>
          <w:szCs w:val="21"/>
          <w:lang w:val="de-DE" w:eastAsia="ja-JP"/>
          <w:rPrChange w:id="73" w:author="Hermann Woock" w:date="2023-10-08T16:06:00Z">
            <w:rPr>
              <w:rFonts w:ascii="Times New Roman" w:eastAsia="Times New Roman" w:hAnsi="Times New Roman" w:cs="Times New Roman"/>
              <w:kern w:val="0"/>
              <w:sz w:val="24"/>
              <w:szCs w:val="24"/>
              <w:lang w:val="de-DE" w:eastAsia="ja-JP"/>
            </w:rPr>
          </w:rPrChange>
        </w:rPr>
        <w:t>Ihr:e</w:t>
      </w:r>
      <w:proofErr w:type="spellEnd"/>
      <w:r w:rsidR="00050866" w:rsidRPr="00C718F3">
        <w:rPr>
          <w:rFonts w:eastAsia="Times New Roman"/>
          <w:kern w:val="0"/>
          <w:szCs w:val="21"/>
          <w:lang w:val="de-DE" w:eastAsia="ja-JP"/>
          <w:rPrChange w:id="74" w:author="Hermann Woock" w:date="2023-10-08T16:06:00Z">
            <w:rPr>
              <w:rFonts w:ascii="Times New Roman" w:eastAsia="Times New Roman" w:hAnsi="Times New Roman" w:cs="Times New Roman"/>
              <w:kern w:val="0"/>
              <w:sz w:val="24"/>
              <w:szCs w:val="24"/>
              <w:lang w:val="de-DE" w:eastAsia="ja-JP"/>
            </w:rPr>
          </w:rPrChange>
        </w:rPr>
        <w:t xml:space="preserve"> </w:t>
      </w:r>
      <w:proofErr w:type="spellStart"/>
      <w:r w:rsidR="00050866" w:rsidRPr="00C718F3">
        <w:rPr>
          <w:rFonts w:eastAsia="Times New Roman"/>
          <w:kern w:val="0"/>
          <w:szCs w:val="21"/>
          <w:lang w:val="de-DE" w:eastAsia="ja-JP"/>
          <w:rPrChange w:id="75" w:author="Hermann Woock" w:date="2023-10-08T16:06:00Z">
            <w:rPr>
              <w:rFonts w:ascii="Times New Roman" w:eastAsia="Times New Roman" w:hAnsi="Times New Roman" w:cs="Times New Roman"/>
              <w:kern w:val="0"/>
              <w:sz w:val="24"/>
              <w:szCs w:val="24"/>
              <w:lang w:val="de-DE" w:eastAsia="ja-JP"/>
            </w:rPr>
          </w:rPrChange>
        </w:rPr>
        <w:t>Themenmoderator:in</w:t>
      </w:r>
      <w:proofErr w:type="spellEnd"/>
      <w:r w:rsidR="00050866" w:rsidRPr="00C718F3">
        <w:rPr>
          <w:rFonts w:eastAsia="Times New Roman"/>
          <w:kern w:val="0"/>
          <w:szCs w:val="21"/>
          <w:lang w:val="de-DE" w:eastAsia="ja-JP"/>
          <w:rPrChange w:id="76" w:author="Hermann Woock" w:date="2023-10-08T16:06:00Z">
            <w:rPr>
              <w:rFonts w:ascii="Times New Roman" w:eastAsia="Times New Roman" w:hAnsi="Times New Roman" w:cs="Times New Roman"/>
              <w:kern w:val="0"/>
              <w:sz w:val="24"/>
              <w:szCs w:val="24"/>
              <w:lang w:val="de-DE" w:eastAsia="ja-JP"/>
            </w:rPr>
          </w:rPrChange>
        </w:rPr>
        <w:t xml:space="preserve"> begleitet Sie über die gesamte Zeit und hilft Ihnen dabei, den roten Faden nicht zu verlieren. Wenn Sie fertig sind, prüft </w:t>
      </w:r>
      <w:proofErr w:type="spellStart"/>
      <w:r w:rsidR="00050866" w:rsidRPr="00C718F3">
        <w:rPr>
          <w:rFonts w:eastAsia="Times New Roman"/>
          <w:kern w:val="0"/>
          <w:szCs w:val="21"/>
          <w:lang w:val="de-DE" w:eastAsia="ja-JP"/>
          <w:rPrChange w:id="77" w:author="Hermann Woock" w:date="2023-10-08T16:06:00Z">
            <w:rPr>
              <w:rFonts w:ascii="Times New Roman" w:eastAsia="Times New Roman" w:hAnsi="Times New Roman" w:cs="Times New Roman"/>
              <w:kern w:val="0"/>
              <w:sz w:val="24"/>
              <w:szCs w:val="24"/>
              <w:lang w:val="de-DE" w:eastAsia="ja-JP"/>
            </w:rPr>
          </w:rPrChange>
        </w:rPr>
        <w:t>Ihr:e</w:t>
      </w:r>
      <w:proofErr w:type="spellEnd"/>
      <w:r w:rsidR="00050866" w:rsidRPr="00C718F3">
        <w:rPr>
          <w:rFonts w:eastAsia="Times New Roman"/>
          <w:kern w:val="0"/>
          <w:szCs w:val="21"/>
          <w:lang w:val="de-DE" w:eastAsia="ja-JP"/>
          <w:rPrChange w:id="78" w:author="Hermann Woock" w:date="2023-10-08T16:06:00Z">
            <w:rPr>
              <w:rFonts w:ascii="Times New Roman" w:eastAsia="Times New Roman" w:hAnsi="Times New Roman" w:cs="Times New Roman"/>
              <w:kern w:val="0"/>
              <w:sz w:val="24"/>
              <w:szCs w:val="24"/>
              <w:lang w:val="de-DE" w:eastAsia="ja-JP"/>
            </w:rPr>
          </w:rPrChange>
        </w:rPr>
        <w:t xml:space="preserve"> </w:t>
      </w:r>
      <w:proofErr w:type="spellStart"/>
      <w:r w:rsidR="00050866" w:rsidRPr="00C718F3">
        <w:rPr>
          <w:rFonts w:eastAsia="Times New Roman"/>
          <w:kern w:val="0"/>
          <w:szCs w:val="21"/>
          <w:lang w:val="de-DE" w:eastAsia="ja-JP"/>
          <w:rPrChange w:id="79" w:author="Hermann Woock" w:date="2023-10-08T16:06:00Z">
            <w:rPr>
              <w:rFonts w:ascii="Times New Roman" w:eastAsia="Times New Roman" w:hAnsi="Times New Roman" w:cs="Times New Roman"/>
              <w:kern w:val="0"/>
              <w:sz w:val="24"/>
              <w:szCs w:val="24"/>
              <w:lang w:val="de-DE" w:eastAsia="ja-JP"/>
            </w:rPr>
          </w:rPrChange>
        </w:rPr>
        <w:t>Themenmoderator:in</w:t>
      </w:r>
      <w:proofErr w:type="spellEnd"/>
      <w:r w:rsidR="00050866" w:rsidRPr="00C718F3">
        <w:rPr>
          <w:rFonts w:eastAsia="Times New Roman"/>
          <w:kern w:val="0"/>
          <w:szCs w:val="21"/>
          <w:lang w:val="de-DE" w:eastAsia="ja-JP"/>
          <w:rPrChange w:id="80" w:author="Hermann Woock" w:date="2023-10-08T16:06:00Z">
            <w:rPr>
              <w:rFonts w:ascii="Times New Roman" w:eastAsia="Times New Roman" w:hAnsi="Times New Roman" w:cs="Times New Roman"/>
              <w:kern w:val="0"/>
              <w:sz w:val="24"/>
              <w:szCs w:val="24"/>
              <w:lang w:val="de-DE" w:eastAsia="ja-JP"/>
            </w:rPr>
          </w:rPrChange>
        </w:rPr>
        <w:t xml:space="preserve"> die Ergebnisse auf formale Kriterien. Wenn alles passt, reicht er/sie die Ergebnisse bei einem nach dem Expert Level akkreditierten Zertifizierer ein.</w:t>
      </w:r>
    </w:p>
    <w:p w14:paraId="59AF2458" w14:textId="0B9C8E82" w:rsidR="006309DA" w:rsidRDefault="006309DA"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2CA619E0" w14:textId="1013D5F0" w:rsidR="003C7F46" w:rsidRPr="003C7F46" w:rsidRDefault="003C7F46" w:rsidP="003C7F46">
      <w:pPr>
        <w:pStyle w:val="berschrift3"/>
      </w:pPr>
      <w:bookmarkStart w:id="81" w:name="_Toc147664217"/>
      <w:r>
        <w:rPr>
          <w:rFonts w:ascii="Times New Roman" w:eastAsia="Times New Roman" w:hAnsi="Times New Roman"/>
          <w:noProof/>
          <w:szCs w:val="24"/>
          <w:lang w:eastAsia="ja-JP"/>
        </w:rPr>
        <w:drawing>
          <wp:anchor distT="0" distB="0" distL="114300" distR="114300" simplePos="0" relativeHeight="251665408" behindDoc="0" locked="0" layoutInCell="1" allowOverlap="1" wp14:anchorId="16EE199E" wp14:editId="64032151">
            <wp:simplePos x="0" y="0"/>
            <wp:positionH relativeFrom="margin">
              <wp:align>left</wp:align>
            </wp:positionH>
            <wp:positionV relativeFrom="paragraph">
              <wp:posOffset>206985</wp:posOffset>
            </wp:positionV>
            <wp:extent cx="1010058" cy="1010058"/>
            <wp:effectExtent l="0" t="0" r="0" b="0"/>
            <wp:wrapSquare wrapText="bothSides"/>
            <wp:docPr id="1086352316" name="Grafik 10" descr="Ein Bild, das Design, Grafiken, Logo,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52316" name="Grafik 10" descr="Ein Bild, das Design, Grafiken, Logo, Kreis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1010058" cy="1010058"/>
                    </a:xfrm>
                    <a:prstGeom prst="rect">
                      <a:avLst/>
                    </a:prstGeom>
                  </pic:spPr>
                </pic:pic>
              </a:graphicData>
            </a:graphic>
          </wp:anchor>
        </w:drawing>
      </w:r>
      <w:r w:rsidRPr="003C7F46">
        <w:t>6. Zertifizierung</w:t>
      </w:r>
      <w:bookmarkEnd w:id="81"/>
      <w:r w:rsidRPr="003C7F46">
        <w:t xml:space="preserve"> </w:t>
      </w:r>
    </w:p>
    <w:p w14:paraId="7B3B73EC" w14:textId="77777777" w:rsidR="003C7F46" w:rsidRPr="00C718F3" w:rsidRDefault="003C7F46" w:rsidP="003C7F46">
      <w:pPr>
        <w:spacing w:before="100" w:beforeAutospacing="1" w:after="100" w:afterAutospacing="1" w:line="240" w:lineRule="auto"/>
        <w:jc w:val="left"/>
        <w:rPr>
          <w:rFonts w:eastAsia="Times New Roman"/>
          <w:kern w:val="0"/>
          <w:szCs w:val="21"/>
          <w:lang w:val="de-DE" w:eastAsia="ja-JP"/>
          <w:rPrChange w:id="82" w:author="Hermann Woock" w:date="2023-10-08T16:06:00Z">
            <w:rPr>
              <w:rFonts w:ascii="Times New Roman" w:eastAsia="Times New Roman" w:hAnsi="Times New Roman" w:cs="Times New Roman"/>
              <w:kern w:val="0"/>
              <w:sz w:val="24"/>
              <w:szCs w:val="24"/>
              <w:lang w:val="de-DE" w:eastAsia="ja-JP"/>
            </w:rPr>
          </w:rPrChange>
        </w:rPr>
      </w:pPr>
      <w:r w:rsidRPr="00C718F3">
        <w:rPr>
          <w:rFonts w:eastAsia="Times New Roman"/>
          <w:kern w:val="0"/>
          <w:szCs w:val="21"/>
          <w:lang w:val="de-DE" w:eastAsia="ja-JP"/>
          <w:rPrChange w:id="83" w:author="Hermann Woock" w:date="2023-10-08T16:06:00Z">
            <w:rPr>
              <w:rFonts w:ascii="Times New Roman" w:eastAsia="Times New Roman" w:hAnsi="Times New Roman" w:cs="Times New Roman"/>
              <w:kern w:val="0"/>
              <w:sz w:val="24"/>
              <w:szCs w:val="24"/>
              <w:lang w:val="de-DE" w:eastAsia="ja-JP"/>
            </w:rPr>
          </w:rPrChange>
        </w:rPr>
        <w:t xml:space="preserve">Der Zertifizierer bestimmt zwei </w:t>
      </w:r>
      <w:proofErr w:type="spellStart"/>
      <w:r w:rsidRPr="00C718F3">
        <w:rPr>
          <w:rFonts w:eastAsia="Times New Roman"/>
          <w:kern w:val="0"/>
          <w:szCs w:val="21"/>
          <w:lang w:val="de-DE" w:eastAsia="ja-JP"/>
          <w:rPrChange w:id="84" w:author="Hermann Woock" w:date="2023-10-08T16:06:00Z">
            <w:rPr>
              <w:rFonts w:ascii="Times New Roman" w:eastAsia="Times New Roman" w:hAnsi="Times New Roman" w:cs="Times New Roman"/>
              <w:kern w:val="0"/>
              <w:sz w:val="24"/>
              <w:szCs w:val="24"/>
              <w:lang w:val="de-DE" w:eastAsia="ja-JP"/>
            </w:rPr>
          </w:rPrChange>
        </w:rPr>
        <w:t>Prüfer:innen</w:t>
      </w:r>
      <w:proofErr w:type="spellEnd"/>
      <w:r w:rsidRPr="00C718F3">
        <w:rPr>
          <w:rFonts w:eastAsia="Times New Roman"/>
          <w:kern w:val="0"/>
          <w:szCs w:val="21"/>
          <w:lang w:val="de-DE" w:eastAsia="ja-JP"/>
          <w:rPrChange w:id="85" w:author="Hermann Woock" w:date="2023-10-08T16:06:00Z">
            <w:rPr>
              <w:rFonts w:ascii="Times New Roman" w:eastAsia="Times New Roman" w:hAnsi="Times New Roman" w:cs="Times New Roman"/>
              <w:kern w:val="0"/>
              <w:sz w:val="24"/>
              <w:szCs w:val="24"/>
              <w:lang w:val="de-DE" w:eastAsia="ja-JP"/>
            </w:rPr>
          </w:rPrChange>
        </w:rPr>
        <w:t xml:space="preserve">, die nun den Inhalt der Ergebnisse überprüfen. Bei Bedarf kontaktieren die </w:t>
      </w:r>
      <w:proofErr w:type="spellStart"/>
      <w:r w:rsidRPr="00C718F3">
        <w:rPr>
          <w:rFonts w:eastAsia="Times New Roman"/>
          <w:kern w:val="0"/>
          <w:szCs w:val="21"/>
          <w:lang w:val="de-DE" w:eastAsia="ja-JP"/>
          <w:rPrChange w:id="86" w:author="Hermann Woock" w:date="2023-10-08T16:06:00Z">
            <w:rPr>
              <w:rFonts w:ascii="Times New Roman" w:eastAsia="Times New Roman" w:hAnsi="Times New Roman" w:cs="Times New Roman"/>
              <w:kern w:val="0"/>
              <w:sz w:val="24"/>
              <w:szCs w:val="24"/>
              <w:lang w:val="de-DE" w:eastAsia="ja-JP"/>
            </w:rPr>
          </w:rPrChange>
        </w:rPr>
        <w:t>Prüfer:innen</w:t>
      </w:r>
      <w:proofErr w:type="spellEnd"/>
      <w:r w:rsidRPr="00C718F3">
        <w:rPr>
          <w:rFonts w:eastAsia="Times New Roman"/>
          <w:kern w:val="0"/>
          <w:szCs w:val="21"/>
          <w:lang w:val="de-DE" w:eastAsia="ja-JP"/>
          <w:rPrChange w:id="87" w:author="Hermann Woock" w:date="2023-10-08T16:06:00Z">
            <w:rPr>
              <w:rFonts w:ascii="Times New Roman" w:eastAsia="Times New Roman" w:hAnsi="Times New Roman" w:cs="Times New Roman"/>
              <w:kern w:val="0"/>
              <w:sz w:val="24"/>
              <w:szCs w:val="24"/>
              <w:lang w:val="de-DE" w:eastAsia="ja-JP"/>
            </w:rPr>
          </w:rPrChange>
        </w:rPr>
        <w:t xml:space="preserve"> die Themenarbeitsgruppe für Nachfragen bzw. für Nachbesserungen.</w:t>
      </w:r>
    </w:p>
    <w:p w14:paraId="07D90FDC" w14:textId="77777777" w:rsidR="003C7F46"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0E876CD6" w14:textId="77777777" w:rsidR="00341207" w:rsidRDefault="00341207" w:rsidP="003C7F46">
      <w:pPr>
        <w:pStyle w:val="berschrift3"/>
      </w:pPr>
    </w:p>
    <w:p w14:paraId="0A397454" w14:textId="3D480227" w:rsidR="003C7F46" w:rsidRPr="003C7F46" w:rsidRDefault="003C7F46" w:rsidP="003C7F46">
      <w:pPr>
        <w:pStyle w:val="berschrift3"/>
      </w:pPr>
      <w:bookmarkStart w:id="88" w:name="_Toc147664218"/>
      <w:r w:rsidRPr="003C7F46">
        <w:t>7. Ergebnisse veröffentlichen</w:t>
      </w:r>
      <w:bookmarkEnd w:id="88"/>
      <w:r w:rsidRPr="003C7F46">
        <w:t xml:space="preserve"> </w:t>
      </w:r>
    </w:p>
    <w:p w14:paraId="59306706" w14:textId="47152A89" w:rsidR="003C7F46" w:rsidRPr="00C718F3" w:rsidRDefault="003C7F46" w:rsidP="003C7F46">
      <w:pPr>
        <w:spacing w:before="100" w:beforeAutospacing="1" w:after="100" w:afterAutospacing="1" w:line="240" w:lineRule="auto"/>
        <w:jc w:val="left"/>
        <w:rPr>
          <w:rFonts w:eastAsia="Times New Roman"/>
          <w:kern w:val="0"/>
          <w:szCs w:val="21"/>
          <w:lang w:val="de-DE" w:eastAsia="ja-JP"/>
          <w:rPrChange w:id="89" w:author="Hermann Woock" w:date="2023-10-08T16:07:00Z">
            <w:rPr>
              <w:rFonts w:ascii="Times New Roman" w:eastAsia="Times New Roman" w:hAnsi="Times New Roman" w:cs="Times New Roman"/>
              <w:kern w:val="0"/>
              <w:sz w:val="24"/>
              <w:szCs w:val="24"/>
              <w:lang w:val="de-DE" w:eastAsia="ja-JP"/>
            </w:rPr>
          </w:rPrChange>
        </w:rPr>
      </w:pPr>
      <w:r w:rsidRPr="00C718F3">
        <w:rPr>
          <w:rFonts w:eastAsia="Times New Roman"/>
          <w:noProof/>
          <w:kern w:val="0"/>
          <w:szCs w:val="21"/>
          <w:lang w:val="de-DE" w:eastAsia="ja-JP"/>
          <w:rPrChange w:id="90" w:author="Hermann Woock" w:date="2023-10-08T16:07:00Z">
            <w:rPr>
              <w:rFonts w:ascii="Times New Roman" w:eastAsia="Times New Roman" w:hAnsi="Times New Roman" w:cs="Times New Roman"/>
              <w:noProof/>
              <w:kern w:val="0"/>
              <w:sz w:val="24"/>
              <w:szCs w:val="24"/>
              <w:lang w:val="de-DE" w:eastAsia="ja-JP"/>
            </w:rPr>
          </w:rPrChange>
        </w:rPr>
        <w:drawing>
          <wp:anchor distT="0" distB="0" distL="114300" distR="114300" simplePos="0" relativeHeight="251666432" behindDoc="0" locked="0" layoutInCell="1" allowOverlap="1" wp14:anchorId="03BC215A" wp14:editId="120DA350">
            <wp:simplePos x="0" y="0"/>
            <wp:positionH relativeFrom="margin">
              <wp:align>left</wp:align>
            </wp:positionH>
            <wp:positionV relativeFrom="paragraph">
              <wp:posOffset>11430</wp:posOffset>
            </wp:positionV>
            <wp:extent cx="1285875" cy="1057275"/>
            <wp:effectExtent l="0" t="0" r="9525" b="9525"/>
            <wp:wrapSquare wrapText="bothSides"/>
            <wp:docPr id="1922225997" name="Grafik 11" descr="Ein Bild, das Abschlussfeier enthält.&#10;&#10;Automatisch generierte Beschreibung mit mittlerer Zuverlässigke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25997" name="Grafik 11" descr="Ein Bild, das Abschlussfeier enthält.&#10;&#10;Automatisch generierte Beschreibung mit mittlerer Zuverlässigkeit"/>
                    <pic:cNvPicPr/>
                  </pic:nvPicPr>
                  <pic:blipFill>
                    <a:blip r:embed="rId19">
                      <a:extLst>
                        <a:ext uri="{28A0092B-C50C-407E-A947-70E740481C1C}">
                          <a14:useLocalDpi xmlns:a14="http://schemas.microsoft.com/office/drawing/2010/main" val="0"/>
                        </a:ext>
                      </a:extLst>
                    </a:blip>
                    <a:stretch>
                      <a:fillRect/>
                    </a:stretch>
                  </pic:blipFill>
                  <pic:spPr>
                    <a:xfrm>
                      <a:off x="0" y="0"/>
                      <a:ext cx="1285875" cy="1057275"/>
                    </a:xfrm>
                    <a:prstGeom prst="rect">
                      <a:avLst/>
                    </a:prstGeom>
                  </pic:spPr>
                </pic:pic>
              </a:graphicData>
            </a:graphic>
          </wp:anchor>
        </w:drawing>
      </w:r>
      <w:r w:rsidRPr="00C718F3">
        <w:rPr>
          <w:rFonts w:eastAsia="Times New Roman"/>
          <w:kern w:val="0"/>
          <w:szCs w:val="21"/>
          <w:lang w:val="de-DE" w:eastAsia="ja-JP"/>
          <w:rPrChange w:id="91" w:author="Hermann Woock" w:date="2023-10-08T16:07:00Z">
            <w:rPr>
              <w:rFonts w:ascii="Times New Roman" w:eastAsia="Times New Roman" w:hAnsi="Times New Roman" w:cs="Times New Roman"/>
              <w:kern w:val="0"/>
              <w:sz w:val="24"/>
              <w:szCs w:val="24"/>
              <w:lang w:val="de-DE" w:eastAsia="ja-JP"/>
            </w:rPr>
          </w:rPrChange>
        </w:rPr>
        <w:t xml:space="preserve">Sie haben bestanden! Alle Mitglieder der Themenarbeitsgruppe bekommen das Zertifikat iSAQB Certified Professional </w:t>
      </w:r>
      <w:proofErr w:type="spellStart"/>
      <w:r w:rsidRPr="00C718F3">
        <w:rPr>
          <w:rFonts w:eastAsia="Times New Roman"/>
          <w:kern w:val="0"/>
          <w:szCs w:val="21"/>
          <w:lang w:val="de-DE" w:eastAsia="ja-JP"/>
          <w:rPrChange w:id="92" w:author="Hermann Woock" w:date="2023-10-08T16:07:00Z">
            <w:rPr>
              <w:rFonts w:ascii="Times New Roman" w:eastAsia="Times New Roman" w:hAnsi="Times New Roman" w:cs="Times New Roman"/>
              <w:kern w:val="0"/>
              <w:sz w:val="24"/>
              <w:szCs w:val="24"/>
              <w:lang w:val="de-DE" w:eastAsia="ja-JP"/>
            </w:rPr>
          </w:rPrChange>
        </w:rPr>
        <w:t>for</w:t>
      </w:r>
      <w:proofErr w:type="spellEnd"/>
      <w:r w:rsidRPr="00C718F3">
        <w:rPr>
          <w:rFonts w:eastAsia="Times New Roman"/>
          <w:kern w:val="0"/>
          <w:szCs w:val="21"/>
          <w:lang w:val="de-DE" w:eastAsia="ja-JP"/>
          <w:rPrChange w:id="93" w:author="Hermann Woock" w:date="2023-10-08T16:07:00Z">
            <w:rPr>
              <w:rFonts w:ascii="Times New Roman" w:eastAsia="Times New Roman" w:hAnsi="Times New Roman" w:cs="Times New Roman"/>
              <w:kern w:val="0"/>
              <w:sz w:val="24"/>
              <w:szCs w:val="24"/>
              <w:lang w:val="de-DE" w:eastAsia="ja-JP"/>
            </w:rPr>
          </w:rPrChange>
        </w:rPr>
        <w:t xml:space="preserve"> Software Architecture – Expert Level. Das iSAQB veröffentlicht Ihre Ergebnisse.</w:t>
      </w:r>
    </w:p>
    <w:p w14:paraId="1F28C1C1" w14:textId="6044B65E" w:rsidR="003C7F46" w:rsidRDefault="003C7F46"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p w14:paraId="602AFC04" w14:textId="5BFDC8EB" w:rsidR="00E665E7" w:rsidRDefault="00E665E7">
      <w:pPr>
        <w:spacing w:line="240" w:lineRule="auto"/>
        <w:jc w:val="left"/>
        <w:rPr>
          <w:rFonts w:ascii="Times New Roman" w:eastAsia="Times New Roman" w:hAnsi="Times New Roman" w:cs="Times New Roman"/>
          <w:kern w:val="0"/>
          <w:sz w:val="24"/>
          <w:szCs w:val="24"/>
          <w:lang w:val="de-DE" w:eastAsia="ja-JP"/>
        </w:rPr>
      </w:pPr>
      <w:r>
        <w:rPr>
          <w:rFonts w:ascii="Times New Roman" w:eastAsia="Times New Roman" w:hAnsi="Times New Roman" w:cs="Times New Roman"/>
          <w:kern w:val="0"/>
          <w:sz w:val="24"/>
          <w:szCs w:val="24"/>
          <w:lang w:val="de-DE" w:eastAsia="ja-JP"/>
        </w:rPr>
        <w:br w:type="page"/>
      </w:r>
    </w:p>
    <w:p w14:paraId="5970F929" w14:textId="77777777" w:rsidR="00E665E7" w:rsidRDefault="00E665E7" w:rsidP="00E665E7">
      <w:pPr>
        <w:pStyle w:val="berschrift1"/>
      </w:pPr>
      <w:bookmarkStart w:id="94" w:name="_Toc147664219"/>
      <w:r>
        <w:lastRenderedPageBreak/>
        <w:t>Thema einreichen</w:t>
      </w:r>
      <w:bookmarkEnd w:id="94"/>
    </w:p>
    <w:p w14:paraId="447EE896" w14:textId="5AC9F599" w:rsidR="00E665E7" w:rsidRDefault="00E665E7">
      <w:pPr>
        <w:spacing w:line="240" w:lineRule="auto"/>
        <w:jc w:val="left"/>
        <w:rPr>
          <w:lang w:val="de-DE"/>
        </w:rPr>
      </w:pPr>
      <w:r w:rsidRPr="00E665E7">
        <w:rPr>
          <w:lang w:val="de-DE"/>
        </w:rPr>
        <w:t xml:space="preserve">Bitte </w:t>
      </w:r>
      <w:r w:rsidR="004157EA">
        <w:rPr>
          <w:lang w:val="de-DE"/>
        </w:rPr>
        <w:t>beantworten</w:t>
      </w:r>
      <w:r w:rsidRPr="00E665E7">
        <w:rPr>
          <w:lang w:val="de-DE"/>
        </w:rPr>
        <w:t xml:space="preserve"> Sie zur Einreichung eines Themas </w:t>
      </w:r>
      <w:r w:rsidR="004157EA">
        <w:rPr>
          <w:lang w:val="de-DE"/>
        </w:rPr>
        <w:t>nachfolgen</w:t>
      </w:r>
      <w:ins w:id="95" w:author="Woock, Kristina" w:date="2023-10-08T15:12:00Z">
        <w:r w:rsidR="00162FFB">
          <w:rPr>
            <w:lang w:val="de-DE"/>
          </w:rPr>
          <w:t>d</w:t>
        </w:r>
      </w:ins>
      <w:del w:id="96" w:author="Woock, Kristina" w:date="2023-10-08T15:12:00Z">
        <w:r w:rsidR="004157EA" w:rsidDel="00162FFB">
          <w:rPr>
            <w:lang w:val="de-DE"/>
          </w:rPr>
          <w:delText>t</w:delText>
        </w:r>
      </w:del>
      <w:r w:rsidR="004157EA">
        <w:rPr>
          <w:lang w:val="de-DE"/>
        </w:rPr>
        <w:t>e Fragen, und schicken sie diese an folgend</w:t>
      </w:r>
      <w:ins w:id="97" w:author="Woock, Kristina" w:date="2023-10-08T15:12:00Z">
        <w:r w:rsidR="00162FFB">
          <w:rPr>
            <w:lang w:val="de-DE"/>
          </w:rPr>
          <w:t>e</w:t>
        </w:r>
      </w:ins>
      <w:r w:rsidR="004157EA">
        <w:rPr>
          <w:lang w:val="de-DE"/>
        </w:rPr>
        <w:t xml:space="preserve"> </w:t>
      </w:r>
      <w:proofErr w:type="gramStart"/>
      <w:r w:rsidR="004157EA">
        <w:rPr>
          <w:lang w:val="de-DE"/>
        </w:rPr>
        <w:t>E-Mail Adresse</w:t>
      </w:r>
      <w:proofErr w:type="gramEnd"/>
      <w:r w:rsidR="00EA473F">
        <w:rPr>
          <w:lang w:val="de-DE"/>
        </w:rPr>
        <w:t xml:space="preserve"> Expert@isaqb.org</w:t>
      </w:r>
      <w:r w:rsidR="004157EA">
        <w:rPr>
          <w:lang w:val="de-DE"/>
        </w:rPr>
        <w:t xml:space="preserve">. </w:t>
      </w:r>
      <w:r w:rsidRPr="00E665E7">
        <w:rPr>
          <w:lang w:val="de-DE"/>
        </w:rPr>
        <w:t xml:space="preserve">Nach Prüfung und Freigabe durch den/die </w:t>
      </w:r>
      <w:proofErr w:type="spellStart"/>
      <w:r w:rsidRPr="00E665E7">
        <w:rPr>
          <w:lang w:val="de-DE"/>
        </w:rPr>
        <w:t>Themenverwalter:in</w:t>
      </w:r>
      <w:proofErr w:type="spellEnd"/>
      <w:r w:rsidRPr="00E665E7">
        <w:rPr>
          <w:lang w:val="de-DE"/>
        </w:rPr>
        <w:t xml:space="preserve"> wird das Thema im </w:t>
      </w:r>
      <w:r w:rsidR="00BF3E8C">
        <w:fldChar w:fldCharType="begin"/>
      </w:r>
      <w:r w:rsidR="00BF3E8C" w:rsidRPr="00BF3E8C">
        <w:rPr>
          <w:lang w:val="de-DE"/>
          <w:rPrChange w:id="98" w:author="Hermann Woock" w:date="2023-10-08T15:52:00Z">
            <w:rPr/>
          </w:rPrChange>
        </w:rPr>
        <w:instrText>HYPERLINK "https://isaqb.caf-dev.de/de/themenspeicher/"</w:instrText>
      </w:r>
      <w:r w:rsidR="00BF3E8C">
        <w:fldChar w:fldCharType="separate"/>
      </w:r>
      <w:r w:rsidRPr="00E665E7">
        <w:rPr>
          <w:rStyle w:val="Hyperlink"/>
          <w:lang w:val="de-DE"/>
        </w:rPr>
        <w:t>Themenspeicher</w:t>
      </w:r>
      <w:r w:rsidR="00BF3E8C">
        <w:rPr>
          <w:rStyle w:val="Hyperlink"/>
          <w:lang w:val="de-DE"/>
        </w:rPr>
        <w:fldChar w:fldCharType="end"/>
      </w:r>
      <w:r w:rsidRPr="00E665E7">
        <w:rPr>
          <w:lang w:val="de-DE"/>
        </w:rPr>
        <w:t xml:space="preserve"> auf der iSAQB-Website veröffentlicht und für die </w:t>
      </w:r>
      <w:r w:rsidR="00BF3E8C">
        <w:fldChar w:fldCharType="begin"/>
      </w:r>
      <w:r w:rsidR="00BF3E8C" w:rsidRPr="00BF3E8C">
        <w:rPr>
          <w:lang w:val="de-DE"/>
          <w:rPrChange w:id="99" w:author="Hermann Woock" w:date="2023-10-08T15:52:00Z">
            <w:rPr/>
          </w:rPrChange>
        </w:rPr>
        <w:instrText>HYPERLINK "https://isaqb.caf-dev.de/de/thema-bewerbung/"</w:instrText>
      </w:r>
      <w:r w:rsidR="00BF3E8C">
        <w:fldChar w:fldCharType="separate"/>
      </w:r>
      <w:r w:rsidRPr="00E665E7">
        <w:rPr>
          <w:rStyle w:val="Hyperlink"/>
          <w:lang w:val="de-DE"/>
        </w:rPr>
        <w:t>Bewerbung</w:t>
      </w:r>
      <w:r w:rsidR="00BF3E8C">
        <w:rPr>
          <w:rStyle w:val="Hyperlink"/>
          <w:lang w:val="de-DE"/>
        </w:rPr>
        <w:fldChar w:fldCharType="end"/>
      </w:r>
      <w:r w:rsidRPr="00E665E7">
        <w:rPr>
          <w:lang w:val="de-DE"/>
        </w:rPr>
        <w:t xml:space="preserve"> zur Verfügung gestellt. </w:t>
      </w:r>
      <w:r w:rsidR="00EA473F">
        <w:rPr>
          <w:lang w:val="de-DE"/>
        </w:rPr>
        <w:t xml:space="preserve">Derzeit, solange die Webseite noch im Aufbau ist, informieren wir sie über den Newsletter oder im Blog. </w:t>
      </w:r>
      <w:r w:rsidRPr="00E665E7">
        <w:rPr>
          <w:lang w:val="de-DE"/>
        </w:rPr>
        <w:t xml:space="preserve">Wir erlauben uns in Rücksprache mit Ihnen kleinere Anpassungen zur Schärfung und Abgrenzung des Themas. Als </w:t>
      </w:r>
      <w:proofErr w:type="spellStart"/>
      <w:r w:rsidRPr="00E665E7">
        <w:rPr>
          <w:lang w:val="de-DE"/>
        </w:rPr>
        <w:t>Themeneinreicher:in</w:t>
      </w:r>
      <w:proofErr w:type="spellEnd"/>
      <w:r w:rsidRPr="00E665E7">
        <w:rPr>
          <w:lang w:val="de-DE"/>
        </w:rPr>
        <w:t xml:space="preserve"> sind Sie nicht verpflichtet, das Thema auch selbst zu bearbeiten.</w:t>
      </w:r>
    </w:p>
    <w:p w14:paraId="45A92F2B" w14:textId="77777777" w:rsidR="00E665E7" w:rsidRDefault="00E665E7">
      <w:pPr>
        <w:spacing w:line="240" w:lineRule="auto"/>
        <w:jc w:val="left"/>
        <w:rPr>
          <w:lang w:val="de-DE"/>
        </w:rPr>
      </w:pPr>
    </w:p>
    <w:p w14:paraId="447797CE" w14:textId="41D2F9A7" w:rsidR="004157EA" w:rsidRPr="004157EA" w:rsidRDefault="00E665E7" w:rsidP="004157EA">
      <w:pPr>
        <w:pStyle w:val="Listenabsatz"/>
        <w:numPr>
          <w:ilvl w:val="0"/>
          <w:numId w:val="39"/>
        </w:numPr>
        <w:spacing w:line="240" w:lineRule="auto"/>
        <w:jc w:val="left"/>
        <w:rPr>
          <w:lang w:val="de-DE"/>
        </w:rPr>
      </w:pPr>
      <w:r w:rsidRPr="004157EA">
        <w:rPr>
          <w:lang w:val="de-DE"/>
        </w:rPr>
        <w:t>Ihr Name</w:t>
      </w:r>
    </w:p>
    <w:p w14:paraId="6FD75031" w14:textId="77777777" w:rsidR="004157EA" w:rsidRDefault="004157EA">
      <w:pPr>
        <w:spacing w:line="240" w:lineRule="auto"/>
        <w:jc w:val="left"/>
        <w:rPr>
          <w:lang w:val="de-DE"/>
        </w:rPr>
      </w:pPr>
    </w:p>
    <w:p w14:paraId="69A50274" w14:textId="55C05BE0" w:rsidR="004157EA" w:rsidRPr="004157EA" w:rsidRDefault="004157EA" w:rsidP="004157EA">
      <w:pPr>
        <w:pStyle w:val="Listenabsatz"/>
        <w:numPr>
          <w:ilvl w:val="0"/>
          <w:numId w:val="39"/>
        </w:numPr>
        <w:spacing w:line="240" w:lineRule="auto"/>
        <w:jc w:val="left"/>
        <w:rPr>
          <w:lang w:val="de-DE"/>
        </w:rPr>
      </w:pPr>
      <w:r w:rsidRPr="004157EA">
        <w:rPr>
          <w:lang w:val="de-DE"/>
        </w:rPr>
        <w:t xml:space="preserve">Ihre </w:t>
      </w:r>
      <w:proofErr w:type="gramStart"/>
      <w:r w:rsidRPr="004157EA">
        <w:rPr>
          <w:lang w:val="de-DE"/>
        </w:rPr>
        <w:t>E-Mail Adresse</w:t>
      </w:r>
      <w:proofErr w:type="gramEnd"/>
    </w:p>
    <w:p w14:paraId="39ACD9AB" w14:textId="77777777" w:rsidR="004157EA" w:rsidRDefault="004157EA">
      <w:pPr>
        <w:spacing w:line="240" w:lineRule="auto"/>
        <w:jc w:val="left"/>
        <w:rPr>
          <w:lang w:val="de-DE"/>
        </w:rPr>
      </w:pPr>
    </w:p>
    <w:p w14:paraId="45E42322" w14:textId="4F9182E8" w:rsidR="004157EA" w:rsidRPr="004157EA" w:rsidRDefault="004157EA" w:rsidP="004157EA">
      <w:pPr>
        <w:pStyle w:val="Listenabsatz"/>
        <w:numPr>
          <w:ilvl w:val="0"/>
          <w:numId w:val="39"/>
        </w:numPr>
        <w:spacing w:line="240" w:lineRule="auto"/>
        <w:jc w:val="left"/>
        <w:rPr>
          <w:lang w:val="de-DE"/>
        </w:rPr>
      </w:pPr>
      <w:r w:rsidRPr="004157EA">
        <w:rPr>
          <w:lang w:val="de-DE"/>
        </w:rPr>
        <w:t>Worum geht es? Kurze Beschreibung des Themas</w:t>
      </w:r>
    </w:p>
    <w:p w14:paraId="08332F2E" w14:textId="77777777" w:rsidR="004157EA" w:rsidRDefault="004157EA">
      <w:pPr>
        <w:spacing w:line="240" w:lineRule="auto"/>
        <w:jc w:val="left"/>
        <w:rPr>
          <w:lang w:val="de-DE"/>
        </w:rPr>
      </w:pPr>
    </w:p>
    <w:p w14:paraId="6D039F54" w14:textId="7700A409" w:rsidR="004157EA" w:rsidRPr="004157EA" w:rsidRDefault="004157EA" w:rsidP="004157EA">
      <w:pPr>
        <w:pStyle w:val="Listenabsatz"/>
        <w:numPr>
          <w:ilvl w:val="0"/>
          <w:numId w:val="39"/>
        </w:numPr>
        <w:spacing w:line="240" w:lineRule="auto"/>
        <w:jc w:val="left"/>
        <w:rPr>
          <w:lang w:val="de-DE"/>
        </w:rPr>
      </w:pPr>
      <w:r w:rsidRPr="004157EA">
        <w:rPr>
          <w:lang w:val="de-DE"/>
        </w:rPr>
        <w:t>Welche Herausforderungen verbinde</w:t>
      </w:r>
      <w:r w:rsidR="007841F4">
        <w:rPr>
          <w:lang w:val="de-DE"/>
        </w:rPr>
        <w:t>n</w:t>
      </w:r>
      <w:r w:rsidRPr="004157EA">
        <w:rPr>
          <w:lang w:val="de-DE"/>
        </w:rPr>
        <w:t xml:space="preserve"> sich mit dem Thema?</w:t>
      </w:r>
    </w:p>
    <w:p w14:paraId="24BEFBEC" w14:textId="77777777" w:rsidR="004157EA" w:rsidRDefault="004157EA">
      <w:pPr>
        <w:spacing w:line="240" w:lineRule="auto"/>
        <w:jc w:val="left"/>
        <w:rPr>
          <w:lang w:val="de-DE"/>
        </w:rPr>
      </w:pPr>
    </w:p>
    <w:p w14:paraId="58408B9D" w14:textId="6EA1E946" w:rsidR="004157EA" w:rsidRPr="004157EA" w:rsidRDefault="004157EA" w:rsidP="004157EA">
      <w:pPr>
        <w:pStyle w:val="Listenabsatz"/>
        <w:numPr>
          <w:ilvl w:val="0"/>
          <w:numId w:val="39"/>
        </w:numPr>
        <w:spacing w:line="240" w:lineRule="auto"/>
        <w:jc w:val="left"/>
        <w:rPr>
          <w:lang w:val="de-DE"/>
        </w:rPr>
      </w:pPr>
      <w:r w:rsidRPr="004157EA">
        <w:rPr>
          <w:lang w:val="de-DE"/>
        </w:rPr>
        <w:t>Wo tritt das Problem im Markt auf</w:t>
      </w:r>
      <w:r w:rsidR="007841F4">
        <w:rPr>
          <w:lang w:val="de-DE"/>
        </w:rPr>
        <w:t>,</w:t>
      </w:r>
      <w:r w:rsidRPr="004157EA">
        <w:rPr>
          <w:lang w:val="de-DE"/>
        </w:rPr>
        <w:t xml:space="preserve"> und wer hat Interesse an der Lösung des Problems?</w:t>
      </w:r>
    </w:p>
    <w:p w14:paraId="053ED70D" w14:textId="77777777" w:rsidR="004157EA" w:rsidRDefault="004157EA">
      <w:pPr>
        <w:spacing w:line="240" w:lineRule="auto"/>
        <w:jc w:val="left"/>
        <w:rPr>
          <w:lang w:val="de-DE"/>
        </w:rPr>
      </w:pPr>
    </w:p>
    <w:p w14:paraId="26B4A3AA" w14:textId="77777777" w:rsidR="004157EA" w:rsidRPr="004157EA" w:rsidRDefault="004157EA" w:rsidP="004157EA">
      <w:pPr>
        <w:pStyle w:val="Listenabsatz"/>
        <w:numPr>
          <w:ilvl w:val="0"/>
          <w:numId w:val="39"/>
        </w:numPr>
        <w:spacing w:line="240" w:lineRule="auto"/>
        <w:jc w:val="left"/>
        <w:rPr>
          <w:lang w:val="de-DE"/>
        </w:rPr>
      </w:pPr>
      <w:r w:rsidRPr="004157EA">
        <w:rPr>
          <w:lang w:val="de-DE"/>
        </w:rPr>
        <w:t>Welchen Beitrag leistet die Bearbeitung des Themas? Was wird besser, wen dieses Thema bearbeitet wurde?</w:t>
      </w:r>
    </w:p>
    <w:p w14:paraId="03DAD4C9" w14:textId="77777777" w:rsidR="004157EA" w:rsidRDefault="004157EA">
      <w:pPr>
        <w:spacing w:line="240" w:lineRule="auto"/>
        <w:jc w:val="left"/>
        <w:rPr>
          <w:lang w:val="de-DE"/>
        </w:rPr>
      </w:pPr>
    </w:p>
    <w:p w14:paraId="3CF5852A" w14:textId="77777777" w:rsidR="004157EA" w:rsidRDefault="004157EA" w:rsidP="004157EA">
      <w:pPr>
        <w:pStyle w:val="Listenabsatz"/>
        <w:numPr>
          <w:ilvl w:val="0"/>
          <w:numId w:val="39"/>
        </w:numPr>
        <w:spacing w:line="240" w:lineRule="auto"/>
        <w:jc w:val="left"/>
        <w:rPr>
          <w:lang w:val="de-DE"/>
        </w:rPr>
      </w:pPr>
      <w:r w:rsidRPr="004157EA">
        <w:rPr>
          <w:lang w:val="de-DE"/>
        </w:rPr>
        <w:t>Optionale Angaben zu Links, Literatur, Verweisen aller Art</w:t>
      </w:r>
    </w:p>
    <w:p w14:paraId="32027101" w14:textId="77777777" w:rsidR="004157EA" w:rsidRPr="004157EA" w:rsidRDefault="004157EA" w:rsidP="004157EA">
      <w:pPr>
        <w:pStyle w:val="Listenabsatz"/>
        <w:rPr>
          <w:lang w:val="de-DE"/>
        </w:rPr>
      </w:pPr>
    </w:p>
    <w:p w14:paraId="0A5CC981" w14:textId="77777777" w:rsidR="004157EA" w:rsidRPr="007841F4" w:rsidRDefault="004157EA" w:rsidP="003F4389">
      <w:pPr>
        <w:pStyle w:val="Listenabsatz"/>
        <w:numPr>
          <w:ilvl w:val="0"/>
          <w:numId w:val="39"/>
        </w:numPr>
        <w:spacing w:line="240" w:lineRule="auto"/>
        <w:jc w:val="left"/>
        <w:rPr>
          <w:rStyle w:val="wpcf7-list-item-label"/>
          <w:b/>
          <w:bCs/>
          <w:sz w:val="18"/>
          <w:szCs w:val="16"/>
          <w:lang w:val="de-DE"/>
        </w:rPr>
      </w:pPr>
      <w:r w:rsidRPr="004157EA">
        <w:rPr>
          <w:lang w:val="de-DE"/>
        </w:rPr>
        <w:t xml:space="preserve">Sind Sie generell daran interessiert, in einer Themenarbeitsgruppe für Ihr eingereichtes Thema mitzuwirken? Die Angabe verpflichtet Sie nicht dazu, hilft uns aber bei der Einschätzung des Themenpotentials: </w:t>
      </w:r>
      <w:r w:rsidRPr="007841F4">
        <w:rPr>
          <w:b/>
          <w:bCs/>
          <w:sz w:val="18"/>
          <w:szCs w:val="16"/>
          <w:lang w:val="de-DE"/>
        </w:rPr>
        <w:t>(</w:t>
      </w:r>
      <w:r w:rsidRPr="007841F4">
        <w:rPr>
          <w:rStyle w:val="wpcf7-list-item-label"/>
          <w:b/>
          <w:bCs/>
          <w:sz w:val="18"/>
          <w:szCs w:val="16"/>
          <w:lang w:val="de-DE"/>
        </w:rPr>
        <w:t>ja, wahrscheinlich, vielleicht, eher nicht, ausgeschlossen)</w:t>
      </w:r>
    </w:p>
    <w:p w14:paraId="24AB1CDA" w14:textId="77777777" w:rsidR="004157EA" w:rsidRPr="004157EA" w:rsidRDefault="004157EA" w:rsidP="004157EA">
      <w:pPr>
        <w:pStyle w:val="Listenabsatz"/>
        <w:rPr>
          <w:lang w:val="de-DE"/>
        </w:rPr>
      </w:pPr>
    </w:p>
    <w:p w14:paraId="0F978469" w14:textId="77777777" w:rsidR="004157EA" w:rsidRDefault="004157EA" w:rsidP="003F4389">
      <w:pPr>
        <w:pStyle w:val="Listenabsatz"/>
        <w:numPr>
          <w:ilvl w:val="0"/>
          <w:numId w:val="39"/>
        </w:numPr>
        <w:spacing w:line="240" w:lineRule="auto"/>
        <w:jc w:val="left"/>
        <w:rPr>
          <w:lang w:val="de-DE"/>
        </w:rPr>
      </w:pPr>
      <w:r w:rsidRPr="004157EA">
        <w:rPr>
          <w:lang w:val="de-DE"/>
        </w:rPr>
        <w:t xml:space="preserve">Empfohlene Größe der Themenarbeitsgruppe: </w:t>
      </w:r>
      <w:r w:rsidRPr="007841F4">
        <w:rPr>
          <w:b/>
          <w:bCs/>
          <w:sz w:val="18"/>
          <w:szCs w:val="16"/>
          <w:lang w:val="de-DE"/>
        </w:rPr>
        <w:t xml:space="preserve">(min, </w:t>
      </w:r>
      <w:proofErr w:type="spellStart"/>
      <w:r w:rsidRPr="007841F4">
        <w:rPr>
          <w:b/>
          <w:bCs/>
          <w:sz w:val="18"/>
          <w:szCs w:val="16"/>
          <w:lang w:val="de-DE"/>
        </w:rPr>
        <w:t>max</w:t>
      </w:r>
      <w:proofErr w:type="spellEnd"/>
      <w:r w:rsidRPr="007841F4">
        <w:rPr>
          <w:b/>
          <w:bCs/>
          <w:sz w:val="18"/>
          <w:szCs w:val="16"/>
          <w:lang w:val="de-DE"/>
        </w:rPr>
        <w:t>)</w:t>
      </w:r>
    </w:p>
    <w:p w14:paraId="42BF6904" w14:textId="77777777" w:rsidR="004157EA" w:rsidRPr="004157EA" w:rsidRDefault="004157EA" w:rsidP="004157EA">
      <w:pPr>
        <w:pStyle w:val="Listenabsatz"/>
        <w:rPr>
          <w:lang w:val="de-DE"/>
        </w:rPr>
      </w:pPr>
    </w:p>
    <w:p w14:paraId="3C09B68A" w14:textId="77777777" w:rsidR="004157EA" w:rsidRDefault="004157EA" w:rsidP="004157EA">
      <w:pPr>
        <w:pStyle w:val="Listenabsatz"/>
        <w:numPr>
          <w:ilvl w:val="0"/>
          <w:numId w:val="39"/>
        </w:numPr>
        <w:spacing w:line="240" w:lineRule="auto"/>
        <w:jc w:val="left"/>
        <w:rPr>
          <w:rStyle w:val="wpcf7-list-item-label"/>
          <w:lang w:val="de-DE"/>
        </w:rPr>
      </w:pPr>
      <w:r w:rsidRPr="004157EA">
        <w:rPr>
          <w:rStyle w:val="wpcf7-list-item-label"/>
          <w:lang w:val="de-DE"/>
        </w:rPr>
        <w:t xml:space="preserve">Ich akzeptiere die </w:t>
      </w:r>
      <w:r w:rsidR="00BF3E8C">
        <w:fldChar w:fldCharType="begin"/>
      </w:r>
      <w:r w:rsidR="00BF3E8C" w:rsidRPr="00BF3E8C">
        <w:rPr>
          <w:lang w:val="de-DE"/>
          <w:rPrChange w:id="100" w:author="Hermann Woock" w:date="2023-10-08T15:52:00Z">
            <w:rPr/>
          </w:rPrChange>
        </w:rPr>
        <w:instrText>HYPERLINK "https://isaqb.caf-dev.de/privacy-policy" \t "_blank"</w:instrText>
      </w:r>
      <w:r w:rsidR="00BF3E8C">
        <w:fldChar w:fldCharType="separate"/>
      </w:r>
      <w:r w:rsidRPr="004157EA">
        <w:rPr>
          <w:rStyle w:val="Hyperlink"/>
          <w:lang w:val="de-DE"/>
        </w:rPr>
        <w:t>allgemeinen Richtlinien</w:t>
      </w:r>
      <w:r w:rsidR="00BF3E8C">
        <w:rPr>
          <w:rStyle w:val="Hyperlink"/>
          <w:lang w:val="de-DE"/>
        </w:rPr>
        <w:fldChar w:fldCharType="end"/>
      </w:r>
      <w:r w:rsidRPr="004157EA">
        <w:rPr>
          <w:rStyle w:val="wpcf7-list-item-label"/>
          <w:lang w:val="de-DE"/>
        </w:rPr>
        <w:t xml:space="preserve">. </w:t>
      </w:r>
    </w:p>
    <w:p w14:paraId="076E29E5" w14:textId="77777777" w:rsidR="004157EA" w:rsidRDefault="004157EA" w:rsidP="004157EA">
      <w:pPr>
        <w:spacing w:line="240" w:lineRule="auto"/>
        <w:jc w:val="left"/>
        <w:rPr>
          <w:rStyle w:val="wpcf7-list-item-label"/>
          <w:lang w:val="de-DE"/>
        </w:rPr>
      </w:pPr>
    </w:p>
    <w:p w14:paraId="716C12B5" w14:textId="58E9B26A" w:rsidR="009334D6" w:rsidRDefault="004157EA" w:rsidP="009334D6">
      <w:pPr>
        <w:spacing w:line="240" w:lineRule="auto"/>
        <w:jc w:val="left"/>
        <w:rPr>
          <w:lang w:val="de-DE"/>
        </w:rPr>
      </w:pPr>
      <w:r w:rsidRPr="004157EA">
        <w:rPr>
          <w:rStyle w:val="wpcf7-list-item-label"/>
          <w:lang w:val="de-DE"/>
        </w:rPr>
        <w:t xml:space="preserve">Weitere Informationen finden Sie in der </w:t>
      </w:r>
      <w:r w:rsidR="00BF3E8C">
        <w:fldChar w:fldCharType="begin"/>
      </w:r>
      <w:r w:rsidR="00BF3E8C" w:rsidRPr="00BF3E8C">
        <w:rPr>
          <w:lang w:val="de-DE"/>
          <w:rPrChange w:id="101" w:author="Hermann Woock" w:date="2023-10-08T15:52:00Z">
            <w:rPr/>
          </w:rPrChange>
        </w:rPr>
        <w:instrText>HYPERLINK "https://isaqb.caf-dev.de/privacy-policy" \t "_blank"</w:instrText>
      </w:r>
      <w:r w:rsidR="00BF3E8C">
        <w:fldChar w:fldCharType="separate"/>
      </w:r>
      <w:r w:rsidRPr="004157EA">
        <w:rPr>
          <w:rStyle w:val="Hyperlink"/>
          <w:lang w:val="de-DE"/>
        </w:rPr>
        <w:t>Datenschutzbestimmung</w:t>
      </w:r>
      <w:r w:rsidR="00BF3E8C">
        <w:rPr>
          <w:rStyle w:val="Hyperlink"/>
          <w:lang w:val="de-DE"/>
        </w:rPr>
        <w:fldChar w:fldCharType="end"/>
      </w:r>
      <w:r w:rsidRPr="004157EA">
        <w:rPr>
          <w:rStyle w:val="wpcf7-list-item-label"/>
          <w:lang w:val="de-DE"/>
        </w:rPr>
        <w:t>.</w:t>
      </w:r>
      <w:bookmarkStart w:id="102" w:name="_Toc147664220"/>
    </w:p>
    <w:p w14:paraId="30F63F99" w14:textId="77777777" w:rsidR="009334D6" w:rsidRDefault="009334D6" w:rsidP="009334D6">
      <w:pPr>
        <w:spacing w:line="240" w:lineRule="auto"/>
        <w:jc w:val="left"/>
        <w:rPr>
          <w:lang w:val="de-DE"/>
        </w:rPr>
      </w:pPr>
    </w:p>
    <w:p w14:paraId="61C0F019" w14:textId="5A169F9D" w:rsidR="00E665E7" w:rsidRDefault="00E665E7" w:rsidP="009334D6">
      <w:pPr>
        <w:spacing w:line="240" w:lineRule="auto"/>
        <w:jc w:val="left"/>
        <w:rPr>
          <w:rFonts w:cs="Times New Roman"/>
          <w:b/>
          <w:color w:val="0070C0"/>
          <w:kern w:val="0"/>
          <w:sz w:val="22"/>
          <w:lang w:val="de-DE" w:eastAsia="de-DE"/>
        </w:rPr>
      </w:pPr>
      <w:r w:rsidRPr="009334D6">
        <w:rPr>
          <w:rFonts w:cs="Times New Roman"/>
          <w:b/>
          <w:color w:val="0070C0"/>
          <w:kern w:val="0"/>
          <w:sz w:val="22"/>
          <w:lang w:val="de-DE" w:eastAsia="de-DE"/>
        </w:rPr>
        <w:t>Themenspeicher</w:t>
      </w:r>
      <w:bookmarkEnd w:id="102"/>
    </w:p>
    <w:p w14:paraId="41B251AF" w14:textId="77777777" w:rsidR="009334D6" w:rsidRPr="009334D6" w:rsidRDefault="009334D6" w:rsidP="009334D6">
      <w:pPr>
        <w:spacing w:line="240" w:lineRule="auto"/>
        <w:jc w:val="left"/>
        <w:rPr>
          <w:lang w:val="de-DE"/>
        </w:rPr>
      </w:pPr>
    </w:p>
    <w:p w14:paraId="59BE8F15" w14:textId="246D1164" w:rsidR="00E665E7" w:rsidRDefault="001036E1" w:rsidP="00E665E7">
      <w:pPr>
        <w:rPr>
          <w:lang w:val="de-DE"/>
        </w:rPr>
      </w:pPr>
      <w:r w:rsidRPr="001036E1">
        <w:rPr>
          <w:lang w:val="de-DE"/>
        </w:rPr>
        <w:t>Im Folgenden finden Sie eine Liste aller eingereichten Themen inklusive deren Status. Auf Themen mit der Kennzeichnung “offen” können Sie sich gern bewerben. Themen mit der Kennzeichnung “gestartet” stehen nicht mehr für die Bewerbung zur Verfügung. Falls Sie kein Thema im Themenspeicher finden, das Sie interessiert, können Sie auch selbst ein</w:t>
      </w:r>
      <w:r w:rsidR="00F51C03">
        <w:rPr>
          <w:lang w:val="de-DE"/>
        </w:rPr>
        <w:t xml:space="preserve"> Thema einreichen</w:t>
      </w:r>
      <w:r>
        <w:rPr>
          <w:lang w:val="de-DE"/>
        </w:rPr>
        <w:t>.</w:t>
      </w:r>
    </w:p>
    <w:p w14:paraId="6153B141" w14:textId="77777777" w:rsidR="001036E1" w:rsidRDefault="001036E1" w:rsidP="00E665E7">
      <w:pPr>
        <w:rPr>
          <w:lang w:val="de-DE"/>
        </w:rPr>
      </w:pPr>
    </w:p>
    <w:p w14:paraId="1025C78F" w14:textId="0FA27258" w:rsidR="001036E1" w:rsidRDefault="001036E1" w:rsidP="001036E1">
      <w:pPr>
        <w:pStyle w:val="Listenabsatz"/>
        <w:numPr>
          <w:ilvl w:val="1"/>
          <w:numId w:val="37"/>
        </w:numPr>
        <w:rPr>
          <w:lang w:val="de-DE" w:eastAsia="de-DE"/>
        </w:rPr>
      </w:pPr>
      <w:r>
        <w:rPr>
          <w:lang w:val="de-DE" w:eastAsia="de-DE"/>
        </w:rPr>
        <w:t>Testen</w:t>
      </w:r>
    </w:p>
    <w:p w14:paraId="6BF74A8B" w14:textId="20089818" w:rsidR="00DB365A" w:rsidRDefault="00DB365A" w:rsidP="00DB365A">
      <w:pPr>
        <w:pStyle w:val="Listenabsatz"/>
        <w:ind w:left="1440"/>
        <w:rPr>
          <w:lang w:val="de-DE" w:eastAsia="de-DE"/>
        </w:rPr>
      </w:pPr>
      <w:r>
        <w:rPr>
          <w:lang w:val="de-DE" w:eastAsia="de-DE"/>
        </w:rPr>
        <w:t>Status: offen</w:t>
      </w:r>
    </w:p>
    <w:p w14:paraId="46023883" w14:textId="2A2A2F16" w:rsidR="00DB365A" w:rsidRDefault="00DB365A" w:rsidP="00DB365A">
      <w:pPr>
        <w:pStyle w:val="Listenabsatz"/>
        <w:ind w:left="1440"/>
        <w:rPr>
          <w:lang w:val="de-DE" w:eastAsia="de-DE"/>
        </w:rPr>
      </w:pPr>
      <w:r>
        <w:rPr>
          <w:lang w:val="de-DE" w:eastAsia="de-DE"/>
        </w:rPr>
        <w:t>Beschreibung:</w:t>
      </w:r>
    </w:p>
    <w:p w14:paraId="6FF027DA" w14:textId="77777777" w:rsidR="00DB365A" w:rsidRDefault="00DB365A" w:rsidP="00DB365A">
      <w:pPr>
        <w:pStyle w:val="Listenabsatz"/>
        <w:ind w:left="1440"/>
        <w:rPr>
          <w:lang w:val="de-DE" w:eastAsia="de-DE"/>
        </w:rPr>
      </w:pPr>
    </w:p>
    <w:p w14:paraId="1111BBE1" w14:textId="7D9F6EFF" w:rsidR="001036E1" w:rsidRDefault="001036E1" w:rsidP="001036E1">
      <w:pPr>
        <w:pStyle w:val="Listenabsatz"/>
        <w:numPr>
          <w:ilvl w:val="1"/>
          <w:numId w:val="37"/>
        </w:numPr>
        <w:rPr>
          <w:lang w:val="de-DE" w:eastAsia="de-DE"/>
        </w:rPr>
      </w:pPr>
      <w:r>
        <w:rPr>
          <w:lang w:val="de-DE" w:eastAsia="de-DE"/>
        </w:rPr>
        <w:t>Dokumentation von Softwarearchitektur</w:t>
      </w:r>
    </w:p>
    <w:p w14:paraId="09A2ED7F" w14:textId="15888CB5" w:rsidR="00DB365A" w:rsidRDefault="00DB365A" w:rsidP="00DB365A">
      <w:pPr>
        <w:pStyle w:val="Listenabsatz"/>
        <w:ind w:left="1440"/>
        <w:rPr>
          <w:lang w:val="de-DE" w:eastAsia="de-DE"/>
        </w:rPr>
      </w:pPr>
      <w:r>
        <w:rPr>
          <w:lang w:val="de-DE" w:eastAsia="de-DE"/>
        </w:rPr>
        <w:t>Status: offen</w:t>
      </w:r>
    </w:p>
    <w:p w14:paraId="1028DCD0" w14:textId="464A4447" w:rsidR="00DB365A" w:rsidRDefault="00DB365A" w:rsidP="00DB365A">
      <w:pPr>
        <w:pStyle w:val="Listenabsatz"/>
        <w:ind w:left="1440"/>
        <w:rPr>
          <w:lang w:val="de-DE" w:eastAsia="de-DE"/>
        </w:rPr>
      </w:pPr>
      <w:r>
        <w:rPr>
          <w:lang w:val="de-DE" w:eastAsia="de-DE"/>
        </w:rPr>
        <w:t>Beschreibung:</w:t>
      </w:r>
    </w:p>
    <w:p w14:paraId="3211B6BD" w14:textId="2D7D2CE8" w:rsidR="00E665E7" w:rsidRPr="003C7F46" w:rsidRDefault="00E665E7" w:rsidP="003C7F46">
      <w:pPr>
        <w:spacing w:before="100" w:beforeAutospacing="1" w:after="100" w:afterAutospacing="1" w:line="240" w:lineRule="auto"/>
        <w:jc w:val="left"/>
        <w:rPr>
          <w:rFonts w:ascii="Times New Roman" w:eastAsia="Times New Roman" w:hAnsi="Times New Roman" w:cs="Times New Roman"/>
          <w:kern w:val="0"/>
          <w:sz w:val="24"/>
          <w:szCs w:val="24"/>
          <w:lang w:val="de-DE" w:eastAsia="ja-JP"/>
        </w:rPr>
      </w:pPr>
    </w:p>
    <w:sectPr w:rsidR="00E665E7" w:rsidRPr="003C7F46" w:rsidSect="00442773">
      <w:headerReference w:type="default" r:id="rId20"/>
      <w:footerReference w:type="default" r:id="rId21"/>
      <w:headerReference w:type="first" r:id="rId22"/>
      <w:footerReference w:type="first" r:id="rId23"/>
      <w:pgSz w:w="11907" w:h="16840" w:code="9"/>
      <w:pgMar w:top="2835" w:right="1418" w:bottom="851" w:left="1418" w:header="567" w:footer="760" w:gutter="0"/>
      <w:pgNumType w:start="1"/>
      <w:cols w:space="720" w:equalWidth="0">
        <w:col w:w="9406"/>
      </w:cols>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Woock, Kristina" w:date="2023-10-08T15:10:00Z" w:initials="KW">
    <w:p w14:paraId="115C2202" w14:textId="019D8558" w:rsidR="00162FFB" w:rsidRDefault="00162FFB">
      <w:pPr>
        <w:pStyle w:val="Kommentartext"/>
      </w:pPr>
      <w:r>
        <w:rPr>
          <w:rStyle w:val="Kommentarzeichen"/>
        </w:rPr>
        <w:annotationRef/>
      </w:r>
      <w:r>
        <w:t>Warum wechselst du zwischen verschiedenen Schrifttypen?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5C220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69E1D9F" w16cex:dateUtc="2023-10-08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5C2202" w16cid:durableId="069E1D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6F73" w14:textId="77777777" w:rsidR="00BD7FE5" w:rsidRPr="00536B8D" w:rsidRDefault="00BD7FE5">
      <w:pPr>
        <w:rPr>
          <w:sz w:val="14"/>
          <w:szCs w:val="14"/>
        </w:rPr>
      </w:pPr>
      <w:r w:rsidRPr="00536B8D">
        <w:rPr>
          <w:sz w:val="14"/>
          <w:szCs w:val="14"/>
        </w:rPr>
        <w:separator/>
      </w:r>
    </w:p>
  </w:endnote>
  <w:endnote w:type="continuationSeparator" w:id="0">
    <w:p w14:paraId="0FEF378E" w14:textId="77777777" w:rsidR="00BD7FE5" w:rsidRPr="00536B8D" w:rsidRDefault="00BD7FE5">
      <w:pPr>
        <w:rPr>
          <w:sz w:val="14"/>
          <w:szCs w:val="14"/>
        </w:rPr>
      </w:pPr>
      <w:r w:rsidRPr="00536B8D">
        <w:rPr>
          <w:sz w:val="14"/>
          <w:szCs w:val="14"/>
        </w:rPr>
        <w:continuationSeparator/>
      </w:r>
    </w:p>
  </w:endnote>
  <w:endnote w:type="continuationNotice" w:id="1">
    <w:p w14:paraId="7D28B45F" w14:textId="77777777" w:rsidR="00AB48BE" w:rsidRDefault="00AB48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Bold r:id="rId1" w:subsetted="1" w:fontKey="{77C48C4C-04AE-4BAD-AF77-A7E560218A7D}"/>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25C7B" w14:textId="77777777" w:rsidR="00CB16ED" w:rsidRPr="001D1EB6" w:rsidRDefault="00CB16ED" w:rsidP="00CB16ED">
    <w:pPr>
      <w:pStyle w:val="Fuzeile"/>
      <w:rPr>
        <w:lang w:val="de-DE"/>
      </w:rPr>
    </w:pPr>
    <w:r w:rsidRPr="001D1EB6">
      <w:rPr>
        <w:lang w:val="de-DE"/>
      </w:rPr>
      <w:t>© iSAQB e. V.</w:t>
    </w:r>
    <w:r>
      <w:ptab w:relativeTo="margin" w:alignment="center" w:leader="none"/>
    </w:r>
    <w:r w:rsidRPr="00ED0FBC">
      <w:rPr>
        <w:lang w:val="de-DE"/>
      </w:rPr>
      <w:t xml:space="preserve"> </w:t>
    </w:r>
    <w:r>
      <w:rPr>
        <w:lang w:val="de-DE"/>
      </w:rPr>
      <w:t xml:space="preserve">                                                 </w:t>
    </w:r>
    <w:r w:rsidRPr="001D1EB6">
      <w:rPr>
        <w:lang w:val="de-DE"/>
      </w:rPr>
      <w:t>Datum der Veröffentlichung</w:t>
    </w:r>
    <w:r>
      <w:rPr>
        <w:lang w:val="de-DE"/>
      </w:rPr>
      <w:t xml:space="preserve">                                                              </w:t>
    </w:r>
    <w:r w:rsidRPr="00ED0FBC">
      <w:rPr>
        <w:lang w:val="de-DE"/>
      </w:rPr>
      <w:t xml:space="preserve">Seite </w:t>
    </w:r>
    <w:r w:rsidRPr="00ED0FBC">
      <w:rPr>
        <w:b/>
        <w:bCs/>
        <w:lang w:val="de-DE"/>
      </w:rPr>
      <w:fldChar w:fldCharType="begin"/>
    </w:r>
    <w:r w:rsidRPr="00ED0FBC">
      <w:rPr>
        <w:b/>
        <w:bCs/>
        <w:lang w:val="de-DE"/>
      </w:rPr>
      <w:instrText>PAGE  \* Arabic  \* MERGEFORMAT</w:instrText>
    </w:r>
    <w:r w:rsidRPr="00ED0FBC">
      <w:rPr>
        <w:b/>
        <w:bCs/>
        <w:lang w:val="de-DE"/>
      </w:rPr>
      <w:fldChar w:fldCharType="separate"/>
    </w:r>
    <w:r w:rsidRPr="004A0C13">
      <w:rPr>
        <w:b/>
        <w:bCs/>
        <w:lang w:val="de-DE"/>
      </w:rPr>
      <w:t>1</w:t>
    </w:r>
    <w:r w:rsidRPr="00ED0FBC">
      <w:rPr>
        <w:b/>
        <w:bCs/>
        <w:lang w:val="de-DE"/>
      </w:rPr>
      <w:fldChar w:fldCharType="end"/>
    </w:r>
    <w:r w:rsidRPr="00ED0FBC">
      <w:rPr>
        <w:lang w:val="de-DE"/>
      </w:rPr>
      <w:t xml:space="preserve"> von </w:t>
    </w:r>
    <w:r w:rsidRPr="00ED0FBC">
      <w:rPr>
        <w:b/>
        <w:bCs/>
        <w:lang w:val="de-DE"/>
      </w:rPr>
      <w:fldChar w:fldCharType="begin"/>
    </w:r>
    <w:r w:rsidRPr="00ED0FBC">
      <w:rPr>
        <w:b/>
        <w:bCs/>
        <w:lang w:val="de-DE"/>
      </w:rPr>
      <w:instrText>NUMPAGES  \* Arabic  \* MERGEFORMAT</w:instrText>
    </w:r>
    <w:r w:rsidRPr="00ED0FBC">
      <w:rPr>
        <w:b/>
        <w:bCs/>
        <w:lang w:val="de-DE"/>
      </w:rPr>
      <w:fldChar w:fldCharType="separate"/>
    </w:r>
    <w:r w:rsidRPr="004A0C13">
      <w:rPr>
        <w:b/>
        <w:bCs/>
        <w:lang w:val="de-DE"/>
      </w:rPr>
      <w:t>12</w:t>
    </w:r>
    <w:r w:rsidRPr="00ED0FBC">
      <w:rPr>
        <w:b/>
        <w:bCs/>
        <w:lang w:val="de-DE"/>
      </w:rPr>
      <w:fldChar w:fldCharType="end"/>
    </w:r>
    <w:r>
      <w:ptab w:relativeTo="margin" w:alignment="right" w:leader="none"/>
    </w:r>
  </w:p>
  <w:p w14:paraId="7B66E89E" w14:textId="2C42B97B" w:rsidR="00442773" w:rsidRPr="004A0C13" w:rsidRDefault="00442773" w:rsidP="00CB16ED">
    <w:pPr>
      <w:pStyle w:val="Fuzeil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D8457" w14:textId="77777777" w:rsidR="00BD7FE5" w:rsidRPr="00536B8D" w:rsidRDefault="00BD7FE5">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8241"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8241"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BD7FE5" w:rsidRPr="00536B8D" w:rsidRDefault="00BD7FE5">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BD7FE5" w:rsidRPr="00536B8D" w:rsidRDefault="00BD7FE5">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BD7FE5" w:rsidRPr="00C718F3" w14:paraId="0AD69320" w14:textId="77777777">
      <w:tc>
        <w:tcPr>
          <w:tcW w:w="4644" w:type="dxa"/>
        </w:tcPr>
        <w:p w14:paraId="73B8DB9A" w14:textId="77777777" w:rsidR="00BD7FE5" w:rsidRPr="00536B8D" w:rsidRDefault="00BD7FE5">
          <w:pPr>
            <w:pStyle w:val="Fuzeile"/>
            <w:rPr>
              <w:sz w:val="12"/>
              <w:szCs w:val="12"/>
              <w:lang w:val="de-DE"/>
            </w:rPr>
          </w:pPr>
        </w:p>
      </w:tc>
      <w:tc>
        <w:tcPr>
          <w:tcW w:w="4645" w:type="dxa"/>
        </w:tcPr>
        <w:p w14:paraId="15CD94EA" w14:textId="77777777" w:rsidR="00BD7FE5" w:rsidRPr="00536B8D" w:rsidRDefault="00BD7FE5">
          <w:pPr>
            <w:pStyle w:val="Fuzeile"/>
            <w:jc w:val="right"/>
            <w:rPr>
              <w:sz w:val="12"/>
              <w:szCs w:val="12"/>
              <w:lang w:val="de-DE"/>
            </w:rPr>
          </w:pPr>
        </w:p>
      </w:tc>
    </w:tr>
    <w:tr w:rsidR="00BD7FE5" w:rsidRPr="00C718F3" w14:paraId="498742D1" w14:textId="77777777">
      <w:tc>
        <w:tcPr>
          <w:tcW w:w="4644" w:type="dxa"/>
        </w:tcPr>
        <w:p w14:paraId="64D6FC5A" w14:textId="77777777" w:rsidR="00BD7FE5" w:rsidRPr="00536B8D" w:rsidRDefault="00BD7FE5">
          <w:pPr>
            <w:pStyle w:val="Fuzeile"/>
            <w:rPr>
              <w:sz w:val="12"/>
              <w:szCs w:val="12"/>
              <w:lang w:val="de-DE"/>
            </w:rPr>
          </w:pPr>
        </w:p>
      </w:tc>
      <w:tc>
        <w:tcPr>
          <w:tcW w:w="4645" w:type="dxa"/>
        </w:tcPr>
        <w:p w14:paraId="269BFEB6" w14:textId="77777777" w:rsidR="00BD7FE5" w:rsidRPr="00536B8D" w:rsidRDefault="00BD7FE5">
          <w:pPr>
            <w:pStyle w:val="Fuzeile"/>
            <w:jc w:val="right"/>
            <w:rPr>
              <w:sz w:val="12"/>
              <w:szCs w:val="12"/>
              <w:lang w:val="de-DE"/>
            </w:rPr>
          </w:pPr>
        </w:p>
      </w:tc>
    </w:tr>
  </w:tbl>
  <w:p w14:paraId="651B1654" w14:textId="77777777" w:rsidR="00BD7FE5" w:rsidRPr="00536B8D" w:rsidRDefault="00BD7FE5">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7E9D" w14:textId="77777777" w:rsidR="00BD7FE5" w:rsidRPr="00536B8D" w:rsidRDefault="00BD7FE5">
      <w:pPr>
        <w:rPr>
          <w:sz w:val="14"/>
          <w:szCs w:val="14"/>
        </w:rPr>
      </w:pPr>
      <w:r w:rsidRPr="00536B8D">
        <w:rPr>
          <w:sz w:val="14"/>
          <w:szCs w:val="14"/>
        </w:rPr>
        <w:separator/>
      </w:r>
    </w:p>
  </w:footnote>
  <w:footnote w:type="continuationSeparator" w:id="0">
    <w:p w14:paraId="0ED8917F" w14:textId="77777777" w:rsidR="00BD7FE5" w:rsidRPr="00536B8D" w:rsidRDefault="00BD7FE5">
      <w:pPr>
        <w:rPr>
          <w:sz w:val="14"/>
          <w:szCs w:val="14"/>
        </w:rPr>
      </w:pPr>
      <w:r w:rsidRPr="00536B8D">
        <w:rPr>
          <w:sz w:val="14"/>
          <w:szCs w:val="14"/>
        </w:rPr>
        <w:continuationSeparator/>
      </w:r>
    </w:p>
  </w:footnote>
  <w:footnote w:type="continuationNotice" w:id="1">
    <w:p w14:paraId="60A1D169" w14:textId="77777777" w:rsidR="00AB48BE" w:rsidRDefault="00AB48B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7F88" w14:textId="190124C4" w:rsidR="00BD7FE5" w:rsidRPr="00275E49" w:rsidRDefault="00BD7FE5">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24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p>
                        <w:p w14:paraId="614741C7"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536B8D" w:rsidRDefault="00BD7FE5">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" filled="f" stroked="f">
              <v:textbox>
                <w:txbxContent>
                  <w:p w14:paraId="0C1A1FEB"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p>
                  <w:p w14:paraId="614741C7" w14:textId="77777777" w:rsidR="00BD7FE5" w:rsidRPr="00536B8D" w:rsidRDefault="00BD7FE5">
                    <w:pPr>
                      <w:pStyle w:val="Sprechblasentext"/>
                      <w:spacing w:line="360" w:lineRule="auto"/>
                      <w:jc w:val="left"/>
                      <w:rPr>
                        <w:rFonts w:ascii="Frutiger-Light" w:hAnsi="Frutiger-Light" w:cs="Arial"/>
                        <w:color w:val="000080"/>
                        <w:sz w:val="12"/>
                        <w:szCs w:val="12"/>
                        <w:lang w:val="de-DE"/>
                      </w:rPr>
                    </w:pPr>
                    <w:r w:rsidRPr="00536B8D">
                      <w:rPr>
                        <w:rFonts w:ascii="Frutiger-Light" w:hAnsi="Frutiger-Light"/>
                        <w:noProof/>
                        <w:sz w:val="12"/>
                        <w:szCs w:val="12"/>
                        <w:lang w:val="de-DE" w:eastAsia="de-DE"/>
                      </w:rPr>
                      <w:drawing>
                        <wp:inline distT="0" distB="0" distL="0" distR="0" wp14:anchorId="1044B611" wp14:editId="37095868">
                          <wp:extent cx="1800000" cy="763456"/>
                          <wp:effectExtent l="0" t="0" r="0" b="0"/>
                          <wp:docPr id="2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a:noFill/>
                                  </a:ln>
                                </pic:spPr>
                              </pic:pic>
                            </a:graphicData>
                          </a:graphic>
                        </wp:inline>
                      </w:drawing>
                    </w:r>
                  </w:p>
                  <w:p w14:paraId="27AF6700" w14:textId="77777777" w:rsidR="00BD7FE5" w:rsidRPr="00536B8D" w:rsidRDefault="00BD7FE5">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BEFC" w14:textId="77777777" w:rsidR="00BD7FE5" w:rsidRPr="00536B8D" w:rsidRDefault="00BD7FE5">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8240"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BD7FE5" w:rsidRPr="00536B8D" w:rsidRDefault="00BD7FE5">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8240"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BD7FE5" w:rsidRPr="00536B8D" w:rsidRDefault="00BD7FE5">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BD7FE5" w:rsidRPr="00536B8D" w:rsidRDefault="00BD7FE5">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BD7FE5" w:rsidRPr="00536B8D" w:rsidRDefault="00BD7FE5">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pt;height:24pt" o:bullet="t">
        <v:imagedata r:id="rId1" o:title="2Lisbe"/>
      </v:shape>
    </w:pict>
  </w:numPicBullet>
  <w:abstractNum w:abstractNumId="0" w15:restartNumberingAfterBreak="0">
    <w:nsid w:val="040B4F86"/>
    <w:multiLevelType w:val="multilevel"/>
    <w:tmpl w:val="006A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E34442"/>
    <w:multiLevelType w:val="multilevel"/>
    <w:tmpl w:val="B45017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8CB799A"/>
    <w:multiLevelType w:val="hybridMultilevel"/>
    <w:tmpl w:val="95F45B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5" w15:restartNumberingAfterBreak="0">
    <w:nsid w:val="12C138BE"/>
    <w:multiLevelType w:val="multilevel"/>
    <w:tmpl w:val="3DD44D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8EA0809"/>
    <w:multiLevelType w:val="multilevel"/>
    <w:tmpl w:val="C98EC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D8F259D"/>
    <w:multiLevelType w:val="hybridMultilevel"/>
    <w:tmpl w:val="4F4A53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D90F2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962824"/>
    <w:multiLevelType w:val="multilevel"/>
    <w:tmpl w:val="6DAE24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8143345"/>
    <w:multiLevelType w:val="multilevel"/>
    <w:tmpl w:val="1B748266"/>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134C5D"/>
    <w:multiLevelType w:val="multilevel"/>
    <w:tmpl w:val="C1A0AC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39890ECC"/>
    <w:multiLevelType w:val="hybridMultilevel"/>
    <w:tmpl w:val="9D22CFA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CB2AF9"/>
    <w:multiLevelType w:val="hybridMultilevel"/>
    <w:tmpl w:val="E64461B2"/>
    <w:lvl w:ilvl="0" w:tplc="F8D48D3A">
      <w:start w:val="1"/>
      <w:numFmt w:val="bullet"/>
      <w:lvlText w:val=""/>
      <w:lvlJc w:val="left"/>
      <w:pPr>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D093958"/>
    <w:multiLevelType w:val="hybridMultilevel"/>
    <w:tmpl w:val="468AB116"/>
    <w:lvl w:ilvl="0" w:tplc="2CDE98D4">
      <w:start w:val="1"/>
      <w:numFmt w:val="decimal"/>
      <w:lvlText w:val="%1."/>
      <w:lvlJc w:val="left"/>
      <w:pPr>
        <w:ind w:left="720" w:hanging="360"/>
      </w:pPr>
    </w:lvl>
    <w:lvl w:ilvl="1" w:tplc="611A94E8">
      <w:start w:val="1"/>
      <w:numFmt w:val="lowerLetter"/>
      <w:lvlText w:val="%2."/>
      <w:lvlJc w:val="left"/>
      <w:pPr>
        <w:ind w:left="1440" w:hanging="360"/>
      </w:pPr>
    </w:lvl>
    <w:lvl w:ilvl="2" w:tplc="F1E693F6">
      <w:start w:val="1"/>
      <w:numFmt w:val="lowerRoman"/>
      <w:lvlText w:val="%3."/>
      <w:lvlJc w:val="right"/>
      <w:pPr>
        <w:ind w:left="2160" w:hanging="180"/>
      </w:pPr>
    </w:lvl>
    <w:lvl w:ilvl="3" w:tplc="B53656C4">
      <w:start w:val="1"/>
      <w:numFmt w:val="decimal"/>
      <w:lvlText w:val="%4."/>
      <w:lvlJc w:val="left"/>
      <w:pPr>
        <w:ind w:left="2880" w:hanging="360"/>
      </w:pPr>
    </w:lvl>
    <w:lvl w:ilvl="4" w:tplc="31EA5F58">
      <w:start w:val="1"/>
      <w:numFmt w:val="lowerLetter"/>
      <w:lvlText w:val="%5."/>
      <w:lvlJc w:val="left"/>
      <w:pPr>
        <w:ind w:left="3600" w:hanging="360"/>
      </w:pPr>
    </w:lvl>
    <w:lvl w:ilvl="5" w:tplc="2B96A852">
      <w:start w:val="1"/>
      <w:numFmt w:val="lowerRoman"/>
      <w:lvlText w:val="%6."/>
      <w:lvlJc w:val="right"/>
      <w:pPr>
        <w:ind w:left="4320" w:hanging="180"/>
      </w:pPr>
    </w:lvl>
    <w:lvl w:ilvl="6" w:tplc="D40C4B30">
      <w:start w:val="1"/>
      <w:numFmt w:val="decimal"/>
      <w:lvlText w:val="%7."/>
      <w:lvlJc w:val="left"/>
      <w:pPr>
        <w:ind w:left="5040" w:hanging="360"/>
      </w:pPr>
    </w:lvl>
    <w:lvl w:ilvl="7" w:tplc="BEA8D1CE">
      <w:start w:val="1"/>
      <w:numFmt w:val="lowerLetter"/>
      <w:lvlText w:val="%8."/>
      <w:lvlJc w:val="left"/>
      <w:pPr>
        <w:ind w:left="5760" w:hanging="360"/>
      </w:pPr>
    </w:lvl>
    <w:lvl w:ilvl="8" w:tplc="5724579E">
      <w:start w:val="1"/>
      <w:numFmt w:val="lowerRoman"/>
      <w:lvlText w:val="%9."/>
      <w:lvlJc w:val="right"/>
      <w:pPr>
        <w:ind w:left="6480" w:hanging="180"/>
      </w:pPr>
    </w:lvl>
  </w:abstractNum>
  <w:abstractNum w:abstractNumId="19" w15:restartNumberingAfterBreak="0">
    <w:nsid w:val="41034DC1"/>
    <w:multiLevelType w:val="hybridMultilevel"/>
    <w:tmpl w:val="E49E0C20"/>
    <w:lvl w:ilvl="0" w:tplc="DFC889F2">
      <w:start w:val="1"/>
      <w:numFmt w:val="bullet"/>
      <w:lvlText w:val=""/>
      <w:lvlJc w:val="left"/>
      <w:pPr>
        <w:tabs>
          <w:tab w:val="num" w:pos="851"/>
        </w:tabs>
        <w:ind w:left="851" w:firstLine="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4357958"/>
    <w:multiLevelType w:val="hybridMultilevel"/>
    <w:tmpl w:val="188C0954"/>
    <w:lvl w:ilvl="0" w:tplc="51DCF944">
      <w:start w:val="1"/>
      <w:numFmt w:val="bullet"/>
      <w:lvlText w:val=""/>
      <w:lvlPicBulletId w:val="0"/>
      <w:lvlJc w:val="left"/>
      <w:pPr>
        <w:tabs>
          <w:tab w:val="num" w:pos="284"/>
        </w:tabs>
        <w:ind w:left="284" w:firstLine="0"/>
      </w:pPr>
      <w:rPr>
        <w:rFonts w:ascii="Symbol" w:hAnsi="Symbol" w:hint="default"/>
        <w:color w:val="auto"/>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22"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6C85"/>
    <w:multiLevelType w:val="multilevel"/>
    <w:tmpl w:val="0DE0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5D1110E0"/>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F58E1"/>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0" w15:restartNumberingAfterBreak="0">
    <w:nsid w:val="60921CD6"/>
    <w:multiLevelType w:val="multilevel"/>
    <w:tmpl w:val="CC209366"/>
    <w:lvl w:ilvl="0">
      <w:start w:val="1"/>
      <w:numFmt w:val="bullet"/>
      <w:lvlText w:val=""/>
      <w:lvlPicBulletId w:val="0"/>
      <w:lvlJc w:val="left"/>
      <w:pPr>
        <w:tabs>
          <w:tab w:val="num" w:pos="1080"/>
        </w:tabs>
        <w:ind w:left="1080" w:hanging="360"/>
      </w:pPr>
      <w:rPr>
        <w:rFonts w:ascii="Symbol" w:hAnsi="Symbol" w:hint="default"/>
        <w:color w:val="auto"/>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69C33B9"/>
    <w:multiLevelType w:val="hybridMultilevel"/>
    <w:tmpl w:val="F5288656"/>
    <w:lvl w:ilvl="0" w:tplc="DFC889F2">
      <w:start w:val="1"/>
      <w:numFmt w:val="bullet"/>
      <w:lvlText w:val=""/>
      <w:lvlJc w:val="left"/>
      <w:pPr>
        <w:tabs>
          <w:tab w:val="num" w:pos="1342"/>
        </w:tabs>
        <w:ind w:left="1342" w:firstLine="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2" w15:restartNumberingAfterBreak="0">
    <w:nsid w:val="6CEC6A1C"/>
    <w:multiLevelType w:val="multilevel"/>
    <w:tmpl w:val="EE46B0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abstractNum w:abstractNumId="34" w15:restartNumberingAfterBreak="0">
    <w:nsid w:val="71756A0C"/>
    <w:multiLevelType w:val="multilevel"/>
    <w:tmpl w:val="176AB66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72625F0D"/>
    <w:multiLevelType w:val="hybridMultilevel"/>
    <w:tmpl w:val="04E41A3A"/>
    <w:lvl w:ilvl="0" w:tplc="365CB800">
      <w:start w:val="1"/>
      <w:numFmt w:val="bullet"/>
      <w:lvlText w:val=""/>
      <w:lvlJc w:val="left"/>
      <w:pPr>
        <w:tabs>
          <w:tab w:val="num" w:pos="284"/>
        </w:tabs>
        <w:ind w:left="284" w:firstLine="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36" w15:restartNumberingAfterBreak="0">
    <w:nsid w:val="73B70876"/>
    <w:multiLevelType w:val="multilevel"/>
    <w:tmpl w:val="8B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CB3718"/>
    <w:multiLevelType w:val="multilevel"/>
    <w:tmpl w:val="9348D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1D7A2B"/>
    <w:multiLevelType w:val="multilevel"/>
    <w:tmpl w:val="14AE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5F7725"/>
    <w:multiLevelType w:val="hybridMultilevel"/>
    <w:tmpl w:val="2312EBDE"/>
    <w:lvl w:ilvl="0" w:tplc="6A1E9CF2">
      <w:start w:val="1"/>
      <w:numFmt w:val="bullet"/>
      <w:lvlText w:val="-"/>
      <w:lvlJc w:val="left"/>
      <w:pPr>
        <w:ind w:left="720" w:hanging="360"/>
      </w:pPr>
      <w:rPr>
        <w:rFonts w:ascii="Calibri" w:hAnsi="Calibri" w:hint="default"/>
      </w:rPr>
    </w:lvl>
    <w:lvl w:ilvl="1" w:tplc="61AC73BA">
      <w:start w:val="1"/>
      <w:numFmt w:val="bullet"/>
      <w:lvlText w:val="o"/>
      <w:lvlJc w:val="left"/>
      <w:pPr>
        <w:ind w:left="1440" w:hanging="360"/>
      </w:pPr>
      <w:rPr>
        <w:rFonts w:ascii="Courier New" w:hAnsi="Courier New" w:hint="default"/>
      </w:rPr>
    </w:lvl>
    <w:lvl w:ilvl="2" w:tplc="3B020F40">
      <w:start w:val="1"/>
      <w:numFmt w:val="bullet"/>
      <w:lvlText w:val=""/>
      <w:lvlJc w:val="left"/>
      <w:pPr>
        <w:ind w:left="2160" w:hanging="360"/>
      </w:pPr>
      <w:rPr>
        <w:rFonts w:ascii="Wingdings" w:hAnsi="Wingdings" w:hint="default"/>
      </w:rPr>
    </w:lvl>
    <w:lvl w:ilvl="3" w:tplc="87E28B02">
      <w:start w:val="1"/>
      <w:numFmt w:val="bullet"/>
      <w:lvlText w:val=""/>
      <w:lvlJc w:val="left"/>
      <w:pPr>
        <w:ind w:left="2880" w:hanging="360"/>
      </w:pPr>
      <w:rPr>
        <w:rFonts w:ascii="Symbol" w:hAnsi="Symbol" w:hint="default"/>
      </w:rPr>
    </w:lvl>
    <w:lvl w:ilvl="4" w:tplc="562EA224">
      <w:start w:val="1"/>
      <w:numFmt w:val="bullet"/>
      <w:lvlText w:val="o"/>
      <w:lvlJc w:val="left"/>
      <w:pPr>
        <w:ind w:left="3600" w:hanging="360"/>
      </w:pPr>
      <w:rPr>
        <w:rFonts w:ascii="Courier New" w:hAnsi="Courier New" w:hint="default"/>
      </w:rPr>
    </w:lvl>
    <w:lvl w:ilvl="5" w:tplc="D65C1C3E">
      <w:start w:val="1"/>
      <w:numFmt w:val="bullet"/>
      <w:lvlText w:val=""/>
      <w:lvlJc w:val="left"/>
      <w:pPr>
        <w:ind w:left="4320" w:hanging="360"/>
      </w:pPr>
      <w:rPr>
        <w:rFonts w:ascii="Wingdings" w:hAnsi="Wingdings" w:hint="default"/>
      </w:rPr>
    </w:lvl>
    <w:lvl w:ilvl="6" w:tplc="CF3E2FB0">
      <w:start w:val="1"/>
      <w:numFmt w:val="bullet"/>
      <w:lvlText w:val=""/>
      <w:lvlJc w:val="left"/>
      <w:pPr>
        <w:ind w:left="5040" w:hanging="360"/>
      </w:pPr>
      <w:rPr>
        <w:rFonts w:ascii="Symbol" w:hAnsi="Symbol" w:hint="default"/>
      </w:rPr>
    </w:lvl>
    <w:lvl w:ilvl="7" w:tplc="B75CE2DA">
      <w:start w:val="1"/>
      <w:numFmt w:val="bullet"/>
      <w:lvlText w:val="o"/>
      <w:lvlJc w:val="left"/>
      <w:pPr>
        <w:ind w:left="5760" w:hanging="360"/>
      </w:pPr>
      <w:rPr>
        <w:rFonts w:ascii="Courier New" w:hAnsi="Courier New" w:hint="default"/>
      </w:rPr>
    </w:lvl>
    <w:lvl w:ilvl="8" w:tplc="6FA20412">
      <w:start w:val="1"/>
      <w:numFmt w:val="bullet"/>
      <w:lvlText w:val=""/>
      <w:lvlJc w:val="left"/>
      <w:pPr>
        <w:ind w:left="6480" w:hanging="360"/>
      </w:pPr>
      <w:rPr>
        <w:rFonts w:ascii="Wingdings" w:hAnsi="Wingdings" w:hint="default"/>
      </w:rPr>
    </w:lvl>
  </w:abstractNum>
  <w:num w:numId="1" w16cid:durableId="2056850814">
    <w:abstractNumId w:val="18"/>
  </w:num>
  <w:num w:numId="2" w16cid:durableId="839126961">
    <w:abstractNumId w:val="4"/>
  </w:num>
  <w:num w:numId="3" w16cid:durableId="173299948">
    <w:abstractNumId w:val="33"/>
  </w:num>
  <w:num w:numId="4" w16cid:durableId="1257129469">
    <w:abstractNumId w:val="23"/>
  </w:num>
  <w:num w:numId="5" w16cid:durableId="931939880">
    <w:abstractNumId w:val="12"/>
  </w:num>
  <w:num w:numId="6" w16cid:durableId="2136215927">
    <w:abstractNumId w:val="24"/>
  </w:num>
  <w:num w:numId="7" w16cid:durableId="692610882">
    <w:abstractNumId w:val="20"/>
  </w:num>
  <w:num w:numId="8" w16cid:durableId="628826637">
    <w:abstractNumId w:val="1"/>
  </w:num>
  <w:num w:numId="9" w16cid:durableId="810829989">
    <w:abstractNumId w:val="16"/>
  </w:num>
  <w:num w:numId="10" w16cid:durableId="1402675829">
    <w:abstractNumId w:val="6"/>
  </w:num>
  <w:num w:numId="11" w16cid:durableId="1044326234">
    <w:abstractNumId w:val="14"/>
  </w:num>
  <w:num w:numId="12" w16cid:durableId="1445424738">
    <w:abstractNumId w:val="29"/>
  </w:num>
  <w:num w:numId="13" w16cid:durableId="1231309082">
    <w:abstractNumId w:val="26"/>
  </w:num>
  <w:num w:numId="14" w16cid:durableId="987133186">
    <w:abstractNumId w:val="39"/>
  </w:num>
  <w:num w:numId="15" w16cid:durableId="1746881978">
    <w:abstractNumId w:val="37"/>
  </w:num>
  <w:num w:numId="16" w16cid:durableId="123810796">
    <w:abstractNumId w:val="0"/>
  </w:num>
  <w:num w:numId="17" w16cid:durableId="1399134682">
    <w:abstractNumId w:val="3"/>
  </w:num>
  <w:num w:numId="18" w16cid:durableId="649091108">
    <w:abstractNumId w:val="28"/>
  </w:num>
  <w:num w:numId="19" w16cid:durableId="575240048">
    <w:abstractNumId w:val="9"/>
  </w:num>
  <w:num w:numId="20" w16cid:durableId="520703868">
    <w:abstractNumId w:val="32"/>
  </w:num>
  <w:num w:numId="21" w16cid:durableId="1137843910">
    <w:abstractNumId w:val="27"/>
  </w:num>
  <w:num w:numId="22" w16cid:durableId="1993172249">
    <w:abstractNumId w:val="36"/>
  </w:num>
  <w:num w:numId="23" w16cid:durableId="60673705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8234582">
    <w:abstractNumId w:val="5"/>
  </w:num>
  <w:num w:numId="25" w16cid:durableId="770512718">
    <w:abstractNumId w:val="7"/>
  </w:num>
  <w:num w:numId="26" w16cid:durableId="248202685">
    <w:abstractNumId w:val="2"/>
  </w:num>
  <w:num w:numId="27" w16cid:durableId="993416781">
    <w:abstractNumId w:val="13"/>
  </w:num>
  <w:num w:numId="28" w16cid:durableId="1048410570">
    <w:abstractNumId w:val="10"/>
  </w:num>
  <w:num w:numId="29" w16cid:durableId="1582325396">
    <w:abstractNumId w:val="25"/>
  </w:num>
  <w:num w:numId="30" w16cid:durableId="1078943634">
    <w:abstractNumId w:val="15"/>
  </w:num>
  <w:num w:numId="31" w16cid:durableId="1165315806">
    <w:abstractNumId w:val="17"/>
  </w:num>
  <w:num w:numId="32" w16cid:durableId="481391883">
    <w:abstractNumId w:val="19"/>
  </w:num>
  <w:num w:numId="33" w16cid:durableId="1670406663">
    <w:abstractNumId w:val="31"/>
  </w:num>
  <w:num w:numId="34" w16cid:durableId="1379354642">
    <w:abstractNumId w:val="35"/>
  </w:num>
  <w:num w:numId="35" w16cid:durableId="1430541848">
    <w:abstractNumId w:val="38"/>
  </w:num>
  <w:num w:numId="36" w16cid:durableId="162210881">
    <w:abstractNumId w:val="21"/>
  </w:num>
  <w:num w:numId="37" w16cid:durableId="752554607">
    <w:abstractNumId w:val="11"/>
  </w:num>
  <w:num w:numId="38" w16cid:durableId="33193404">
    <w:abstractNumId w:val="30"/>
  </w:num>
  <w:num w:numId="39" w16cid:durableId="1774592839">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mann Woock">
    <w15:presenceInfo w15:providerId="AD" w15:userId="S::hermann.woock@oose.de::43239c76-4887-42c7-b5ed-104b798e9270"/>
  </w15:person>
  <w15:person w15:author="Woock, Kristina">
    <w15:presenceInfo w15:providerId="AD" w15:userId="S::kristina.woock@haw-hamburg.de::f088a943-4eb4-40ae-852b-1d24947146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mailMerge>
    <w:mainDocumentType w:val="formLetters"/>
    <w:dataType w:val="textFile"/>
    <w:activeRecord w:val="-1"/>
  </w:mailMerge>
  <w:trackRevisions/>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04ABC"/>
    <w:rsid w:val="000103A0"/>
    <w:rsid w:val="00017CCA"/>
    <w:rsid w:val="00050866"/>
    <w:rsid w:val="0005361E"/>
    <w:rsid w:val="00053C44"/>
    <w:rsid w:val="000635FA"/>
    <w:rsid w:val="00067595"/>
    <w:rsid w:val="00067901"/>
    <w:rsid w:val="000827D1"/>
    <w:rsid w:val="000833EF"/>
    <w:rsid w:val="000A424F"/>
    <w:rsid w:val="000B537F"/>
    <w:rsid w:val="000C0CE0"/>
    <w:rsid w:val="000D3346"/>
    <w:rsid w:val="000E17B5"/>
    <w:rsid w:val="000E5884"/>
    <w:rsid w:val="000E6590"/>
    <w:rsid w:val="001036E1"/>
    <w:rsid w:val="00105920"/>
    <w:rsid w:val="001126C3"/>
    <w:rsid w:val="00125DE9"/>
    <w:rsid w:val="00151BFC"/>
    <w:rsid w:val="0015215F"/>
    <w:rsid w:val="00154FFC"/>
    <w:rsid w:val="00162BDA"/>
    <w:rsid w:val="00162FFB"/>
    <w:rsid w:val="0016696A"/>
    <w:rsid w:val="00167A5A"/>
    <w:rsid w:val="001752A9"/>
    <w:rsid w:val="00181C76"/>
    <w:rsid w:val="0018374B"/>
    <w:rsid w:val="001A09F4"/>
    <w:rsid w:val="001A16A8"/>
    <w:rsid w:val="001B2988"/>
    <w:rsid w:val="001C1498"/>
    <w:rsid w:val="001D79D9"/>
    <w:rsid w:val="001F6BFA"/>
    <w:rsid w:val="00202803"/>
    <w:rsid w:val="0020382B"/>
    <w:rsid w:val="00205966"/>
    <w:rsid w:val="0021210D"/>
    <w:rsid w:val="00220C54"/>
    <w:rsid w:val="00221490"/>
    <w:rsid w:val="002559B3"/>
    <w:rsid w:val="00257322"/>
    <w:rsid w:val="002607C1"/>
    <w:rsid w:val="00275E49"/>
    <w:rsid w:val="00291395"/>
    <w:rsid w:val="002925B1"/>
    <w:rsid w:val="00293893"/>
    <w:rsid w:val="002A248E"/>
    <w:rsid w:val="002B06DF"/>
    <w:rsid w:val="002B78C7"/>
    <w:rsid w:val="002C33A8"/>
    <w:rsid w:val="002C3DCC"/>
    <w:rsid w:val="002D28FF"/>
    <w:rsid w:val="002D5D2F"/>
    <w:rsid w:val="002E043B"/>
    <w:rsid w:val="002E366B"/>
    <w:rsid w:val="002F00FB"/>
    <w:rsid w:val="002F341F"/>
    <w:rsid w:val="002F52C5"/>
    <w:rsid w:val="002F5D18"/>
    <w:rsid w:val="002F6ABF"/>
    <w:rsid w:val="003023F4"/>
    <w:rsid w:val="00306915"/>
    <w:rsid w:val="003144A2"/>
    <w:rsid w:val="00316A4E"/>
    <w:rsid w:val="00320087"/>
    <w:rsid w:val="00326116"/>
    <w:rsid w:val="00341207"/>
    <w:rsid w:val="00343474"/>
    <w:rsid w:val="003475FD"/>
    <w:rsid w:val="0035119B"/>
    <w:rsid w:val="003521F0"/>
    <w:rsid w:val="0035260B"/>
    <w:rsid w:val="00354B5D"/>
    <w:rsid w:val="00374C4A"/>
    <w:rsid w:val="0037517C"/>
    <w:rsid w:val="00376F21"/>
    <w:rsid w:val="00381E42"/>
    <w:rsid w:val="003A30DA"/>
    <w:rsid w:val="003A3D44"/>
    <w:rsid w:val="003A6BE9"/>
    <w:rsid w:val="003B6FD8"/>
    <w:rsid w:val="003B75B4"/>
    <w:rsid w:val="003B7EB1"/>
    <w:rsid w:val="003C2D99"/>
    <w:rsid w:val="003C7F46"/>
    <w:rsid w:val="003D0119"/>
    <w:rsid w:val="003D2067"/>
    <w:rsid w:val="003D6FA2"/>
    <w:rsid w:val="003E2AA4"/>
    <w:rsid w:val="003E330C"/>
    <w:rsid w:val="004157EA"/>
    <w:rsid w:val="0041750A"/>
    <w:rsid w:val="0042719B"/>
    <w:rsid w:val="00437AA1"/>
    <w:rsid w:val="00442773"/>
    <w:rsid w:val="00444FE4"/>
    <w:rsid w:val="00460FD6"/>
    <w:rsid w:val="00461C81"/>
    <w:rsid w:val="00462461"/>
    <w:rsid w:val="00463188"/>
    <w:rsid w:val="00465565"/>
    <w:rsid w:val="004716A4"/>
    <w:rsid w:val="00472527"/>
    <w:rsid w:val="004866B7"/>
    <w:rsid w:val="0048730B"/>
    <w:rsid w:val="00491DB4"/>
    <w:rsid w:val="00495042"/>
    <w:rsid w:val="00495898"/>
    <w:rsid w:val="004A0C13"/>
    <w:rsid w:val="004A1BCB"/>
    <w:rsid w:val="004A340F"/>
    <w:rsid w:val="004C0EBC"/>
    <w:rsid w:val="004C1975"/>
    <w:rsid w:val="004D1706"/>
    <w:rsid w:val="004D5A4F"/>
    <w:rsid w:val="004E2576"/>
    <w:rsid w:val="004E3048"/>
    <w:rsid w:val="004E432A"/>
    <w:rsid w:val="004F2C82"/>
    <w:rsid w:val="00502B81"/>
    <w:rsid w:val="0050322B"/>
    <w:rsid w:val="0050753C"/>
    <w:rsid w:val="00536B8D"/>
    <w:rsid w:val="00547150"/>
    <w:rsid w:val="00547F91"/>
    <w:rsid w:val="00572483"/>
    <w:rsid w:val="00574EE9"/>
    <w:rsid w:val="00575FF9"/>
    <w:rsid w:val="00577488"/>
    <w:rsid w:val="005B792E"/>
    <w:rsid w:val="005C1264"/>
    <w:rsid w:val="005C1DB8"/>
    <w:rsid w:val="005D1077"/>
    <w:rsid w:val="005D5F29"/>
    <w:rsid w:val="005E631F"/>
    <w:rsid w:val="005E7723"/>
    <w:rsid w:val="005F1F46"/>
    <w:rsid w:val="005F6B97"/>
    <w:rsid w:val="005F740F"/>
    <w:rsid w:val="00600869"/>
    <w:rsid w:val="00605027"/>
    <w:rsid w:val="00610D76"/>
    <w:rsid w:val="006139BE"/>
    <w:rsid w:val="00621DA2"/>
    <w:rsid w:val="006309DA"/>
    <w:rsid w:val="0063595A"/>
    <w:rsid w:val="00635F97"/>
    <w:rsid w:val="00640DE5"/>
    <w:rsid w:val="00640FAF"/>
    <w:rsid w:val="006410F9"/>
    <w:rsid w:val="0064404A"/>
    <w:rsid w:val="006542BE"/>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3812"/>
    <w:rsid w:val="00766668"/>
    <w:rsid w:val="007734AF"/>
    <w:rsid w:val="007744F7"/>
    <w:rsid w:val="00781DDF"/>
    <w:rsid w:val="007841F4"/>
    <w:rsid w:val="007941E7"/>
    <w:rsid w:val="0079585B"/>
    <w:rsid w:val="007A1AE1"/>
    <w:rsid w:val="007B6BDD"/>
    <w:rsid w:val="007C356D"/>
    <w:rsid w:val="007C682F"/>
    <w:rsid w:val="007D67E9"/>
    <w:rsid w:val="007E177C"/>
    <w:rsid w:val="007E5D4C"/>
    <w:rsid w:val="007F29CF"/>
    <w:rsid w:val="007F40EE"/>
    <w:rsid w:val="007F4DC5"/>
    <w:rsid w:val="00804102"/>
    <w:rsid w:val="00806EB2"/>
    <w:rsid w:val="00824A6A"/>
    <w:rsid w:val="00850AA9"/>
    <w:rsid w:val="00860687"/>
    <w:rsid w:val="008606BB"/>
    <w:rsid w:val="0086240E"/>
    <w:rsid w:val="00864969"/>
    <w:rsid w:val="00864F52"/>
    <w:rsid w:val="00871CAC"/>
    <w:rsid w:val="00873441"/>
    <w:rsid w:val="008837F6"/>
    <w:rsid w:val="00884998"/>
    <w:rsid w:val="00897034"/>
    <w:rsid w:val="008A2551"/>
    <w:rsid w:val="008B124A"/>
    <w:rsid w:val="008B430D"/>
    <w:rsid w:val="008B656E"/>
    <w:rsid w:val="008C722F"/>
    <w:rsid w:val="008D0574"/>
    <w:rsid w:val="008D6DBB"/>
    <w:rsid w:val="008D6FED"/>
    <w:rsid w:val="008E0AF3"/>
    <w:rsid w:val="008E6211"/>
    <w:rsid w:val="008F2A03"/>
    <w:rsid w:val="008F6D54"/>
    <w:rsid w:val="00921392"/>
    <w:rsid w:val="009334D6"/>
    <w:rsid w:val="009339F0"/>
    <w:rsid w:val="009402A2"/>
    <w:rsid w:val="0094338C"/>
    <w:rsid w:val="00970CD8"/>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12D4"/>
    <w:rsid w:val="00A340FA"/>
    <w:rsid w:val="00A35195"/>
    <w:rsid w:val="00A37D16"/>
    <w:rsid w:val="00A5047F"/>
    <w:rsid w:val="00A520DC"/>
    <w:rsid w:val="00A614E9"/>
    <w:rsid w:val="00A7620C"/>
    <w:rsid w:val="00AB19E4"/>
    <w:rsid w:val="00AB48BE"/>
    <w:rsid w:val="00AB5F60"/>
    <w:rsid w:val="00AD523A"/>
    <w:rsid w:val="00AE64A1"/>
    <w:rsid w:val="00AF0057"/>
    <w:rsid w:val="00AF4FC3"/>
    <w:rsid w:val="00B0167B"/>
    <w:rsid w:val="00B33318"/>
    <w:rsid w:val="00B452D7"/>
    <w:rsid w:val="00B71ACE"/>
    <w:rsid w:val="00B7792B"/>
    <w:rsid w:val="00B81A2E"/>
    <w:rsid w:val="00B82C25"/>
    <w:rsid w:val="00B83AF9"/>
    <w:rsid w:val="00B90686"/>
    <w:rsid w:val="00B911F0"/>
    <w:rsid w:val="00B9174D"/>
    <w:rsid w:val="00B921C7"/>
    <w:rsid w:val="00BC1A6B"/>
    <w:rsid w:val="00BC607D"/>
    <w:rsid w:val="00BC70E5"/>
    <w:rsid w:val="00BD78B0"/>
    <w:rsid w:val="00BD7FE5"/>
    <w:rsid w:val="00BF3E8C"/>
    <w:rsid w:val="00C04284"/>
    <w:rsid w:val="00C0432E"/>
    <w:rsid w:val="00C06BEE"/>
    <w:rsid w:val="00C07F6D"/>
    <w:rsid w:val="00C16D42"/>
    <w:rsid w:val="00C24016"/>
    <w:rsid w:val="00C2588B"/>
    <w:rsid w:val="00C33597"/>
    <w:rsid w:val="00C3488C"/>
    <w:rsid w:val="00C3745F"/>
    <w:rsid w:val="00C412C7"/>
    <w:rsid w:val="00C56697"/>
    <w:rsid w:val="00C718F3"/>
    <w:rsid w:val="00C76840"/>
    <w:rsid w:val="00C87B2F"/>
    <w:rsid w:val="00C94382"/>
    <w:rsid w:val="00C97401"/>
    <w:rsid w:val="00CB16ED"/>
    <w:rsid w:val="00CB38BF"/>
    <w:rsid w:val="00CC5C6E"/>
    <w:rsid w:val="00CD54AB"/>
    <w:rsid w:val="00CD6869"/>
    <w:rsid w:val="00CE1F54"/>
    <w:rsid w:val="00CF18B2"/>
    <w:rsid w:val="00CF62F1"/>
    <w:rsid w:val="00D0400E"/>
    <w:rsid w:val="00D25D2C"/>
    <w:rsid w:val="00D447A9"/>
    <w:rsid w:val="00D54B2E"/>
    <w:rsid w:val="00D56527"/>
    <w:rsid w:val="00D82EA3"/>
    <w:rsid w:val="00D93164"/>
    <w:rsid w:val="00DA2C3F"/>
    <w:rsid w:val="00DB2B5C"/>
    <w:rsid w:val="00DB365A"/>
    <w:rsid w:val="00DB4BA8"/>
    <w:rsid w:val="00DC2D8C"/>
    <w:rsid w:val="00DC3067"/>
    <w:rsid w:val="00DC47E0"/>
    <w:rsid w:val="00DC7806"/>
    <w:rsid w:val="00DD5D22"/>
    <w:rsid w:val="00DE3884"/>
    <w:rsid w:val="00DF56C2"/>
    <w:rsid w:val="00DF76E6"/>
    <w:rsid w:val="00E03130"/>
    <w:rsid w:val="00E0748F"/>
    <w:rsid w:val="00E1461D"/>
    <w:rsid w:val="00E2265F"/>
    <w:rsid w:val="00E23577"/>
    <w:rsid w:val="00E30FED"/>
    <w:rsid w:val="00E32778"/>
    <w:rsid w:val="00E356E0"/>
    <w:rsid w:val="00E36784"/>
    <w:rsid w:val="00E4194D"/>
    <w:rsid w:val="00E421D9"/>
    <w:rsid w:val="00E633BF"/>
    <w:rsid w:val="00E665E7"/>
    <w:rsid w:val="00E736AA"/>
    <w:rsid w:val="00E762C8"/>
    <w:rsid w:val="00EA473F"/>
    <w:rsid w:val="00EA79BF"/>
    <w:rsid w:val="00EB3CC5"/>
    <w:rsid w:val="00EC1705"/>
    <w:rsid w:val="00EC77EC"/>
    <w:rsid w:val="00ED5114"/>
    <w:rsid w:val="00EE66AA"/>
    <w:rsid w:val="00EF5837"/>
    <w:rsid w:val="00F005D6"/>
    <w:rsid w:val="00F0299E"/>
    <w:rsid w:val="00F03BD9"/>
    <w:rsid w:val="00F1264D"/>
    <w:rsid w:val="00F33107"/>
    <w:rsid w:val="00F34F3A"/>
    <w:rsid w:val="00F405E7"/>
    <w:rsid w:val="00F51C03"/>
    <w:rsid w:val="00F557B0"/>
    <w:rsid w:val="00F566D7"/>
    <w:rsid w:val="00F77A96"/>
    <w:rsid w:val="00F81EEB"/>
    <w:rsid w:val="00F871ED"/>
    <w:rsid w:val="00FA400B"/>
    <w:rsid w:val="00FA5FA4"/>
    <w:rsid w:val="00FD1213"/>
    <w:rsid w:val="00FE3E6D"/>
    <w:rsid w:val="00FF066B"/>
    <w:rsid w:val="21E8EC32"/>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0C13"/>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rsid w:val="004A0C13"/>
    <w:pPr>
      <w:keepNext/>
      <w:spacing w:before="240" w:after="240" w:line="240" w:lineRule="auto"/>
      <w:jc w:val="left"/>
      <w:outlineLvl w:val="0"/>
    </w:pPr>
    <w:rPr>
      <w:rFonts w:cs="Times New Roman"/>
      <w:b/>
      <w:color w:val="0070C0"/>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2"/>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2"/>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2"/>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2"/>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link w:val="FuzeileZchn"/>
    <w:uiPriority w:val="99"/>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2"/>
      </w:numPr>
      <w:outlineLvl w:val="0"/>
    </w:pPr>
  </w:style>
  <w:style w:type="paragraph" w:customStyle="1" w:styleId="Level2">
    <w:name w:val="Level 2"/>
    <w:basedOn w:val="Body2"/>
    <w:next w:val="Body2"/>
    <w:pPr>
      <w:numPr>
        <w:ilvl w:val="1"/>
        <w:numId w:val="2"/>
      </w:numPr>
      <w:outlineLvl w:val="1"/>
    </w:pPr>
  </w:style>
  <w:style w:type="paragraph" w:customStyle="1" w:styleId="Level3">
    <w:name w:val="Level 3"/>
    <w:basedOn w:val="Body3"/>
    <w:next w:val="Body3"/>
    <w:pPr>
      <w:numPr>
        <w:ilvl w:val="2"/>
        <w:numId w:val="2"/>
      </w:numPr>
      <w:outlineLvl w:val="2"/>
    </w:pPr>
  </w:style>
  <w:style w:type="paragraph" w:customStyle="1" w:styleId="Level4">
    <w:name w:val="Level 4"/>
    <w:basedOn w:val="Body4"/>
    <w:next w:val="Body4"/>
    <w:pPr>
      <w:numPr>
        <w:ilvl w:val="3"/>
        <w:numId w:val="2"/>
      </w:numPr>
      <w:outlineLvl w:val="3"/>
    </w:pPr>
  </w:style>
  <w:style w:type="paragraph" w:customStyle="1" w:styleId="Level5">
    <w:name w:val="Level 5"/>
    <w:basedOn w:val="Body5"/>
    <w:next w:val="Body5"/>
    <w:pPr>
      <w:numPr>
        <w:ilvl w:val="4"/>
        <w:numId w:val="2"/>
      </w:numPr>
      <w:outlineLvl w:val="4"/>
    </w:pPr>
  </w:style>
  <w:style w:type="paragraph" w:styleId="Verzeichnis1">
    <w:name w:val="toc 1"/>
    <w:basedOn w:val="Body"/>
    <w:next w:val="Standard"/>
    <w:autoRedefine/>
    <w:uiPriority w:val="39"/>
    <w:rsid w:val="005C1DB8"/>
    <w:pPr>
      <w:tabs>
        <w:tab w:val="left" w:pos="709"/>
        <w:tab w:val="right" w:pos="9072"/>
      </w:tabs>
      <w:spacing w:after="120"/>
      <w:ind w:left="709" w:right="709" w:hanging="709"/>
    </w:pPr>
  </w:style>
  <w:style w:type="paragraph" w:styleId="Verzeichnis2">
    <w:name w:val="toc 2"/>
    <w:basedOn w:val="Verzeichnis1"/>
    <w:autoRedefine/>
    <w:uiPriority w:val="39"/>
    <w:pPr>
      <w:tabs>
        <w:tab w:val="clear" w:pos="709"/>
        <w:tab w:val="left" w:pos="706"/>
      </w:tabs>
      <w:ind w:left="1418"/>
    </w:pPr>
  </w:style>
  <w:style w:type="paragraph" w:styleId="Verzeichnis3">
    <w:name w:val="toc 3"/>
    <w:basedOn w:val="Verzeichnis2"/>
    <w:next w:val="Standard"/>
    <w:autoRedefine/>
    <w:uiPriority w:val="39"/>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3"/>
      </w:numPr>
      <w:spacing w:before="240" w:after="120" w:line="240" w:lineRule="auto"/>
    </w:pPr>
    <w:rPr>
      <w:b/>
      <w:kern w:val="0"/>
      <w:sz w:val="20"/>
      <w:lang w:val="de-DE"/>
    </w:rPr>
  </w:style>
  <w:style w:type="paragraph" w:styleId="Titel">
    <w:name w:val="Title"/>
    <w:basedOn w:val="Standard"/>
    <w:link w:val="TitelZchn"/>
    <w:uiPriority w:val="10"/>
    <w:qFormat/>
    <w:pPr>
      <w:jc w:val="center"/>
    </w:pPr>
    <w:rPr>
      <w:rFonts w:ascii="Tahoma" w:hAnsi="Tahoma" w:cs="Tahoma"/>
      <w:b/>
      <w:bCs/>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link w:val="KommentartextZchn"/>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uiPriority w:val="99"/>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character" w:customStyle="1" w:styleId="inline-comment-marker">
    <w:name w:val="inline-comment-marker"/>
    <w:basedOn w:val="Absatz-Standardschriftart"/>
    <w:rsid w:val="002E366B"/>
  </w:style>
  <w:style w:type="paragraph" w:customStyle="1" w:styleId="sdfootnote-western">
    <w:name w:val="sdfootnote-western"/>
    <w:basedOn w:val="Standard"/>
    <w:rsid w:val="002E366B"/>
    <w:pPr>
      <w:spacing w:before="100" w:beforeAutospacing="1" w:after="100" w:afterAutospacing="1" w:line="240" w:lineRule="auto"/>
      <w:jc w:val="left"/>
    </w:pPr>
    <w:rPr>
      <w:rFonts w:ascii="Times New Roman" w:hAnsi="Times New Roman" w:cs="Times New Roman"/>
      <w:kern w:val="0"/>
      <w:sz w:val="24"/>
      <w:szCs w:val="24"/>
      <w:lang w:val="de-DE" w:eastAsia="de-DE"/>
    </w:rPr>
  </w:style>
  <w:style w:type="paragraph" w:customStyle="1" w:styleId="Textbody">
    <w:name w:val="Text body"/>
    <w:basedOn w:val="Standard"/>
    <w:rsid w:val="00CE1F54"/>
    <w:pPr>
      <w:suppressAutoHyphens/>
      <w:autoSpaceDN w:val="0"/>
      <w:spacing w:after="140" w:line="276" w:lineRule="auto"/>
      <w:jc w:val="left"/>
    </w:pPr>
    <w:rPr>
      <w:rFonts w:ascii="Liberation Serif" w:eastAsia="Noto Serif CJK SC" w:hAnsi="Liberation Serif" w:cs="Lohit Devanagari"/>
      <w:kern w:val="3"/>
      <w:sz w:val="24"/>
      <w:szCs w:val="24"/>
      <w:lang w:val="de-AT" w:bidi="hi-IN"/>
    </w:rPr>
  </w:style>
  <w:style w:type="character" w:customStyle="1" w:styleId="TitelZchn">
    <w:name w:val="Titel Zchn"/>
    <w:basedOn w:val="Absatz-Standardschriftart"/>
    <w:link w:val="Titel"/>
    <w:uiPriority w:val="10"/>
    <w:rsid w:val="00CE1F54"/>
    <w:rPr>
      <w:rFonts w:ascii="Tahoma" w:hAnsi="Tahoma" w:cs="Tahoma"/>
      <w:b/>
      <w:bCs/>
      <w:kern w:val="28"/>
      <w:sz w:val="21"/>
      <w:lang w:val="en-GB" w:eastAsia="zh-CN"/>
    </w:rPr>
  </w:style>
  <w:style w:type="paragraph" w:styleId="Untertitel">
    <w:name w:val="Subtitle"/>
    <w:basedOn w:val="Standard"/>
    <w:next w:val="Textbody"/>
    <w:link w:val="UntertitelZchn"/>
    <w:uiPriority w:val="11"/>
    <w:qFormat/>
    <w:rsid w:val="00CE1F54"/>
    <w:pPr>
      <w:keepNext/>
      <w:suppressAutoHyphens/>
      <w:autoSpaceDN w:val="0"/>
      <w:spacing w:before="60" w:after="120" w:line="240" w:lineRule="auto"/>
      <w:jc w:val="center"/>
    </w:pPr>
    <w:rPr>
      <w:rFonts w:ascii="Liberation Sans" w:eastAsia="Noto Sans CJK SC" w:hAnsi="Liberation Sans" w:cs="Lohit Devanagari"/>
      <w:kern w:val="3"/>
      <w:sz w:val="36"/>
      <w:szCs w:val="36"/>
      <w:lang w:val="de-AT" w:bidi="hi-IN"/>
    </w:rPr>
  </w:style>
  <w:style w:type="character" w:customStyle="1" w:styleId="UntertitelZchn">
    <w:name w:val="Untertitel Zchn"/>
    <w:basedOn w:val="Absatz-Standardschriftart"/>
    <w:link w:val="Untertitel"/>
    <w:uiPriority w:val="11"/>
    <w:rsid w:val="00CE1F54"/>
    <w:rPr>
      <w:rFonts w:ascii="Liberation Sans" w:eastAsia="Noto Sans CJK SC" w:hAnsi="Liberation Sans" w:cs="Lohit Devanagari"/>
      <w:kern w:val="3"/>
      <w:sz w:val="36"/>
      <w:szCs w:val="36"/>
      <w:lang w:val="de-AT" w:eastAsia="zh-CN" w:bidi="hi-IN"/>
    </w:rPr>
  </w:style>
  <w:style w:type="paragraph" w:customStyle="1" w:styleId="ContentsHeading">
    <w:name w:val="Contents Heading"/>
    <w:basedOn w:val="Indexberschrift"/>
    <w:rsid w:val="00CE1F54"/>
    <w:pPr>
      <w:keepNext/>
      <w:suppressLineNumbers/>
      <w:suppressAutoHyphens/>
      <w:autoSpaceDN w:val="0"/>
      <w:spacing w:before="240" w:after="120" w:line="240" w:lineRule="auto"/>
      <w:jc w:val="left"/>
    </w:pPr>
    <w:rPr>
      <w:rFonts w:ascii="Liberation Sans" w:eastAsia="Noto Sans CJK SC" w:hAnsi="Liberation Sans" w:cs="Lohit Devanagari"/>
      <w:kern w:val="3"/>
      <w:sz w:val="32"/>
      <w:szCs w:val="32"/>
      <w:lang w:val="de-AT" w:bidi="hi-IN"/>
    </w:rPr>
  </w:style>
  <w:style w:type="paragraph" w:customStyle="1" w:styleId="Contents1">
    <w:name w:val="Contents 1"/>
    <w:basedOn w:val="Standard"/>
    <w:rsid w:val="00CE1F54"/>
    <w:pPr>
      <w:suppressLineNumbers/>
      <w:tabs>
        <w:tab w:val="right" w:leader="dot" w:pos="9972"/>
      </w:tab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customStyle="1" w:styleId="Contents2">
    <w:name w:val="Contents 2"/>
    <w:basedOn w:val="Standard"/>
    <w:rsid w:val="00CE1F54"/>
    <w:pPr>
      <w:suppressLineNumbers/>
      <w:tabs>
        <w:tab w:val="right" w:leader="dot" w:pos="9972"/>
      </w:tabs>
      <w:suppressAutoHyphens/>
      <w:autoSpaceDN w:val="0"/>
      <w:spacing w:line="240" w:lineRule="auto"/>
      <w:ind w:left="283"/>
      <w:jc w:val="left"/>
    </w:pPr>
    <w:rPr>
      <w:rFonts w:ascii="Liberation Serif" w:eastAsia="Noto Serif CJK SC" w:hAnsi="Liberation Serif" w:cs="Lohit Devanagari"/>
      <w:kern w:val="3"/>
      <w:sz w:val="24"/>
      <w:szCs w:val="24"/>
      <w:lang w:val="de-AT" w:bidi="hi-IN"/>
    </w:rPr>
  </w:style>
  <w:style w:type="paragraph" w:customStyle="1" w:styleId="TableContents">
    <w:name w:val="Table Contents"/>
    <w:basedOn w:val="Standard"/>
    <w:rsid w:val="00CE1F54"/>
    <w:pPr>
      <w:suppressLineNumbers/>
      <w:suppressAutoHyphens/>
      <w:autoSpaceDN w:val="0"/>
      <w:spacing w:line="240" w:lineRule="auto"/>
      <w:jc w:val="left"/>
    </w:pPr>
    <w:rPr>
      <w:rFonts w:ascii="Liberation Serif" w:eastAsia="Noto Serif CJK SC" w:hAnsi="Liberation Serif" w:cs="Lohit Devanagari"/>
      <w:kern w:val="3"/>
      <w:sz w:val="24"/>
      <w:szCs w:val="24"/>
      <w:lang w:val="de-AT" w:bidi="hi-IN"/>
    </w:rPr>
  </w:style>
  <w:style w:type="paragraph" w:styleId="Index1">
    <w:name w:val="index 1"/>
    <w:basedOn w:val="Standard"/>
    <w:next w:val="Standard"/>
    <w:autoRedefine/>
    <w:uiPriority w:val="99"/>
    <w:semiHidden/>
    <w:unhideWhenUsed/>
    <w:rsid w:val="00CE1F54"/>
    <w:pPr>
      <w:spacing w:line="240" w:lineRule="auto"/>
      <w:ind w:left="210" w:hanging="210"/>
    </w:pPr>
  </w:style>
  <w:style w:type="paragraph" w:styleId="Indexberschrift">
    <w:name w:val="index heading"/>
    <w:basedOn w:val="Standard"/>
    <w:next w:val="Index1"/>
    <w:uiPriority w:val="99"/>
    <w:semiHidden/>
    <w:unhideWhenUsed/>
    <w:rsid w:val="00CE1F54"/>
    <w:rPr>
      <w:rFonts w:asciiTheme="majorHAnsi" w:eastAsiaTheme="majorEastAsia" w:hAnsiTheme="majorHAnsi" w:cstheme="majorBidi"/>
      <w:b/>
      <w:bCs/>
    </w:rPr>
  </w:style>
  <w:style w:type="character" w:customStyle="1" w:styleId="FuzeileZchn">
    <w:name w:val="Fußzeile Zchn"/>
    <w:basedOn w:val="Absatz-Standardschriftart"/>
    <w:link w:val="Fuzeile"/>
    <w:uiPriority w:val="99"/>
    <w:rsid w:val="00CB16ED"/>
    <w:rPr>
      <w:rFonts w:ascii="Arial" w:hAnsi="Arial" w:cs="Arial"/>
      <w:kern w:val="28"/>
      <w:sz w:val="16"/>
      <w:lang w:val="en-GB" w:eastAsia="zh-CN"/>
    </w:rPr>
  </w:style>
  <w:style w:type="character" w:customStyle="1" w:styleId="regtr">
    <w:name w:val="regtr"/>
    <w:basedOn w:val="Absatz-Standardschriftart"/>
    <w:rsid w:val="004A0C13"/>
  </w:style>
  <w:style w:type="paragraph" w:styleId="Inhaltsverzeichnisberschrift">
    <w:name w:val="TOC Heading"/>
    <w:basedOn w:val="berschrift1"/>
    <w:next w:val="Standard"/>
    <w:uiPriority w:val="39"/>
    <w:unhideWhenUsed/>
    <w:qFormat/>
    <w:rsid w:val="008C722F"/>
    <w:pPr>
      <w:keepLines/>
      <w:spacing w:after="0" w:line="259" w:lineRule="auto"/>
      <w:outlineLvl w:val="9"/>
    </w:pPr>
    <w:rPr>
      <w:rFonts w:asciiTheme="majorHAnsi" w:eastAsiaTheme="majorEastAsia" w:hAnsiTheme="majorHAnsi" w:cstheme="majorBidi"/>
      <w:b w:val="0"/>
      <w:color w:val="365F91" w:themeColor="accent1" w:themeShade="BF"/>
      <w:sz w:val="32"/>
      <w:szCs w:val="32"/>
      <w:lang w:eastAsia="ja-JP"/>
    </w:rPr>
  </w:style>
  <w:style w:type="paragraph" w:customStyle="1" w:styleId="Titel1">
    <w:name w:val="Titel1"/>
    <w:basedOn w:val="Standard"/>
    <w:rsid w:val="005C1DB8"/>
    <w:pPr>
      <w:spacing w:before="100" w:beforeAutospacing="1" w:after="100" w:afterAutospacing="1" w:line="240" w:lineRule="auto"/>
      <w:jc w:val="left"/>
    </w:pPr>
    <w:rPr>
      <w:rFonts w:ascii="Times New Roman" w:eastAsia="Times New Roman" w:hAnsi="Times New Roman" w:cs="Times New Roman"/>
      <w:kern w:val="0"/>
      <w:sz w:val="24"/>
      <w:szCs w:val="24"/>
      <w:lang w:val="de-DE" w:eastAsia="ja-JP"/>
    </w:rPr>
  </w:style>
  <w:style w:type="character" w:customStyle="1" w:styleId="wpcf7-list-item-label">
    <w:name w:val="wpcf7-list-item-label"/>
    <w:basedOn w:val="Absatz-Standardschriftart"/>
    <w:rsid w:val="004157EA"/>
  </w:style>
  <w:style w:type="paragraph" w:styleId="berarbeitung">
    <w:name w:val="Revision"/>
    <w:hidden/>
    <w:uiPriority w:val="99"/>
    <w:semiHidden/>
    <w:rsid w:val="0064404A"/>
    <w:rPr>
      <w:rFonts w:ascii="Arial" w:hAnsi="Arial" w:cs="Arial"/>
      <w:kern w:val="28"/>
      <w:sz w:val="21"/>
      <w:lang w:val="en-GB" w:eastAsia="zh-CN"/>
    </w:rPr>
  </w:style>
  <w:style w:type="paragraph" w:styleId="Kommentarthema">
    <w:name w:val="annotation subject"/>
    <w:basedOn w:val="Kommentartext"/>
    <w:next w:val="Kommentartext"/>
    <w:link w:val="KommentarthemaZchn"/>
    <w:uiPriority w:val="99"/>
    <w:semiHidden/>
    <w:unhideWhenUsed/>
    <w:rsid w:val="00162FFB"/>
    <w:pPr>
      <w:jc w:val="both"/>
    </w:pPr>
    <w:rPr>
      <w:rFonts w:ascii="Arial" w:hAnsi="Arial" w:cs="Arial"/>
      <w:b/>
      <w:bCs/>
      <w:kern w:val="28"/>
      <w:lang w:val="en-GB" w:eastAsia="zh-CN"/>
    </w:rPr>
  </w:style>
  <w:style w:type="character" w:customStyle="1" w:styleId="KommentartextZchn">
    <w:name w:val="Kommentartext Zchn"/>
    <w:basedOn w:val="Absatz-Standardschriftart"/>
    <w:link w:val="Kommentartext"/>
    <w:semiHidden/>
    <w:rsid w:val="00162FFB"/>
    <w:rPr>
      <w:rFonts w:ascii="StoneSans" w:hAnsi="StoneSans"/>
    </w:rPr>
  </w:style>
  <w:style w:type="character" w:customStyle="1" w:styleId="KommentarthemaZchn">
    <w:name w:val="Kommentarthema Zchn"/>
    <w:basedOn w:val="KommentartextZchn"/>
    <w:link w:val="Kommentarthema"/>
    <w:uiPriority w:val="99"/>
    <w:semiHidden/>
    <w:rsid w:val="00162FFB"/>
    <w:rPr>
      <w:rFonts w:ascii="Arial" w:hAnsi="Arial" w:cs="Arial"/>
      <w:b/>
      <w:bCs/>
      <w:kern w:val="2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7824">
      <w:bodyDiv w:val="1"/>
      <w:marLeft w:val="0"/>
      <w:marRight w:val="0"/>
      <w:marTop w:val="0"/>
      <w:marBottom w:val="0"/>
      <w:divBdr>
        <w:top w:val="none" w:sz="0" w:space="0" w:color="auto"/>
        <w:left w:val="none" w:sz="0" w:space="0" w:color="auto"/>
        <w:bottom w:val="none" w:sz="0" w:space="0" w:color="auto"/>
        <w:right w:val="none" w:sz="0" w:space="0" w:color="auto"/>
      </w:divBdr>
    </w:div>
    <w:div w:id="235437116">
      <w:bodyDiv w:val="1"/>
      <w:marLeft w:val="0"/>
      <w:marRight w:val="0"/>
      <w:marTop w:val="0"/>
      <w:marBottom w:val="0"/>
      <w:divBdr>
        <w:top w:val="none" w:sz="0" w:space="0" w:color="auto"/>
        <w:left w:val="none" w:sz="0" w:space="0" w:color="auto"/>
        <w:bottom w:val="none" w:sz="0" w:space="0" w:color="auto"/>
        <w:right w:val="none" w:sz="0" w:space="0" w:color="auto"/>
      </w:divBdr>
    </w:div>
    <w:div w:id="527959316">
      <w:bodyDiv w:val="1"/>
      <w:marLeft w:val="0"/>
      <w:marRight w:val="0"/>
      <w:marTop w:val="0"/>
      <w:marBottom w:val="0"/>
      <w:divBdr>
        <w:top w:val="none" w:sz="0" w:space="0" w:color="auto"/>
        <w:left w:val="none" w:sz="0" w:space="0" w:color="auto"/>
        <w:bottom w:val="none" w:sz="0" w:space="0" w:color="auto"/>
        <w:right w:val="none" w:sz="0" w:space="0" w:color="auto"/>
      </w:divBdr>
    </w:div>
    <w:div w:id="604076730">
      <w:bodyDiv w:val="1"/>
      <w:marLeft w:val="0"/>
      <w:marRight w:val="0"/>
      <w:marTop w:val="0"/>
      <w:marBottom w:val="0"/>
      <w:divBdr>
        <w:top w:val="none" w:sz="0" w:space="0" w:color="auto"/>
        <w:left w:val="none" w:sz="0" w:space="0" w:color="auto"/>
        <w:bottom w:val="none" w:sz="0" w:space="0" w:color="auto"/>
        <w:right w:val="none" w:sz="0" w:space="0" w:color="auto"/>
      </w:divBdr>
    </w:div>
    <w:div w:id="654918922">
      <w:bodyDiv w:val="1"/>
      <w:marLeft w:val="0"/>
      <w:marRight w:val="0"/>
      <w:marTop w:val="0"/>
      <w:marBottom w:val="0"/>
      <w:divBdr>
        <w:top w:val="none" w:sz="0" w:space="0" w:color="auto"/>
        <w:left w:val="none" w:sz="0" w:space="0" w:color="auto"/>
        <w:bottom w:val="none" w:sz="0" w:space="0" w:color="auto"/>
        <w:right w:val="none" w:sz="0" w:space="0" w:color="auto"/>
      </w:divBdr>
    </w:div>
    <w:div w:id="657080591">
      <w:bodyDiv w:val="1"/>
      <w:marLeft w:val="0"/>
      <w:marRight w:val="0"/>
      <w:marTop w:val="0"/>
      <w:marBottom w:val="0"/>
      <w:divBdr>
        <w:top w:val="none" w:sz="0" w:space="0" w:color="auto"/>
        <w:left w:val="none" w:sz="0" w:space="0" w:color="auto"/>
        <w:bottom w:val="none" w:sz="0" w:space="0" w:color="auto"/>
        <w:right w:val="none" w:sz="0" w:space="0" w:color="auto"/>
      </w:divBdr>
    </w:div>
    <w:div w:id="681398809">
      <w:bodyDiv w:val="1"/>
      <w:marLeft w:val="0"/>
      <w:marRight w:val="0"/>
      <w:marTop w:val="0"/>
      <w:marBottom w:val="0"/>
      <w:divBdr>
        <w:top w:val="none" w:sz="0" w:space="0" w:color="auto"/>
        <w:left w:val="none" w:sz="0" w:space="0" w:color="auto"/>
        <w:bottom w:val="none" w:sz="0" w:space="0" w:color="auto"/>
        <w:right w:val="none" w:sz="0" w:space="0" w:color="auto"/>
      </w:divBdr>
    </w:div>
    <w:div w:id="719520007">
      <w:bodyDiv w:val="1"/>
      <w:marLeft w:val="0"/>
      <w:marRight w:val="0"/>
      <w:marTop w:val="0"/>
      <w:marBottom w:val="0"/>
      <w:divBdr>
        <w:top w:val="none" w:sz="0" w:space="0" w:color="auto"/>
        <w:left w:val="none" w:sz="0" w:space="0" w:color="auto"/>
        <w:bottom w:val="none" w:sz="0" w:space="0" w:color="auto"/>
        <w:right w:val="none" w:sz="0" w:space="0" w:color="auto"/>
      </w:divBdr>
    </w:div>
    <w:div w:id="839003921">
      <w:bodyDiv w:val="1"/>
      <w:marLeft w:val="0"/>
      <w:marRight w:val="0"/>
      <w:marTop w:val="0"/>
      <w:marBottom w:val="0"/>
      <w:divBdr>
        <w:top w:val="none" w:sz="0" w:space="0" w:color="auto"/>
        <w:left w:val="none" w:sz="0" w:space="0" w:color="auto"/>
        <w:bottom w:val="none" w:sz="0" w:space="0" w:color="auto"/>
        <w:right w:val="none" w:sz="0" w:space="0" w:color="auto"/>
      </w:divBdr>
    </w:div>
    <w:div w:id="1136333201">
      <w:bodyDiv w:val="1"/>
      <w:marLeft w:val="0"/>
      <w:marRight w:val="0"/>
      <w:marTop w:val="0"/>
      <w:marBottom w:val="0"/>
      <w:divBdr>
        <w:top w:val="none" w:sz="0" w:space="0" w:color="auto"/>
        <w:left w:val="none" w:sz="0" w:space="0" w:color="auto"/>
        <w:bottom w:val="none" w:sz="0" w:space="0" w:color="auto"/>
        <w:right w:val="none" w:sz="0" w:space="0" w:color="auto"/>
      </w:divBdr>
    </w:div>
    <w:div w:id="1184587458">
      <w:bodyDiv w:val="1"/>
      <w:marLeft w:val="0"/>
      <w:marRight w:val="0"/>
      <w:marTop w:val="0"/>
      <w:marBottom w:val="0"/>
      <w:divBdr>
        <w:top w:val="none" w:sz="0" w:space="0" w:color="auto"/>
        <w:left w:val="none" w:sz="0" w:space="0" w:color="auto"/>
        <w:bottom w:val="none" w:sz="0" w:space="0" w:color="auto"/>
        <w:right w:val="none" w:sz="0" w:space="0" w:color="auto"/>
      </w:divBdr>
    </w:div>
    <w:div w:id="1521510454">
      <w:bodyDiv w:val="1"/>
      <w:marLeft w:val="0"/>
      <w:marRight w:val="0"/>
      <w:marTop w:val="0"/>
      <w:marBottom w:val="0"/>
      <w:divBdr>
        <w:top w:val="none" w:sz="0" w:space="0" w:color="auto"/>
        <w:left w:val="none" w:sz="0" w:space="0" w:color="auto"/>
        <w:bottom w:val="none" w:sz="0" w:space="0" w:color="auto"/>
        <w:right w:val="none" w:sz="0" w:space="0" w:color="auto"/>
      </w:divBdr>
    </w:div>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 w:id="1542672755">
      <w:bodyDiv w:val="1"/>
      <w:marLeft w:val="0"/>
      <w:marRight w:val="0"/>
      <w:marTop w:val="0"/>
      <w:marBottom w:val="0"/>
      <w:divBdr>
        <w:top w:val="none" w:sz="0" w:space="0" w:color="auto"/>
        <w:left w:val="none" w:sz="0" w:space="0" w:color="auto"/>
        <w:bottom w:val="none" w:sz="0" w:space="0" w:color="auto"/>
        <w:right w:val="none" w:sz="0" w:space="0" w:color="auto"/>
      </w:divBdr>
    </w:div>
    <w:div w:id="1575775521">
      <w:bodyDiv w:val="1"/>
      <w:marLeft w:val="0"/>
      <w:marRight w:val="0"/>
      <w:marTop w:val="0"/>
      <w:marBottom w:val="0"/>
      <w:divBdr>
        <w:top w:val="none" w:sz="0" w:space="0" w:color="auto"/>
        <w:left w:val="none" w:sz="0" w:space="0" w:color="auto"/>
        <w:bottom w:val="none" w:sz="0" w:space="0" w:color="auto"/>
        <w:right w:val="none" w:sz="0" w:space="0" w:color="auto"/>
      </w:divBdr>
    </w:div>
    <w:div w:id="1668240594">
      <w:bodyDiv w:val="1"/>
      <w:marLeft w:val="0"/>
      <w:marRight w:val="0"/>
      <w:marTop w:val="0"/>
      <w:marBottom w:val="0"/>
      <w:divBdr>
        <w:top w:val="none" w:sz="0" w:space="0" w:color="auto"/>
        <w:left w:val="none" w:sz="0" w:space="0" w:color="auto"/>
        <w:bottom w:val="none" w:sz="0" w:space="0" w:color="auto"/>
        <w:right w:val="none" w:sz="0" w:space="0" w:color="auto"/>
      </w:divBdr>
    </w:div>
    <w:div w:id="18099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866</Words>
  <Characters>5937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Rechnung</dc:title>
  <dc:creator>Bettina S. Tacke</dc:creator>
  <cp:keywords>#3892</cp:keywords>
  <cp:lastModifiedBy>Hermann Woock</cp:lastModifiedBy>
  <cp:revision>3</cp:revision>
  <cp:lastPrinted>2018-08-30T07:59:00Z</cp:lastPrinted>
  <dcterms:created xsi:type="dcterms:W3CDTF">2023-10-08T13:55:00Z</dcterms:created>
  <dcterms:modified xsi:type="dcterms:W3CDTF">2023-10-08T14:07:00Z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